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D05" w:rsidRPr="00CD3030" w:rsidRDefault="0054785D" w:rsidP="00AA4D05">
      <w:pPr>
        <w:pStyle w:val="NormalWeb"/>
        <w:spacing w:before="0" w:beforeAutospacing="0" w:after="0" w:afterAutospacing="0"/>
        <w:jc w:val="right"/>
        <w:rPr>
          <w:color w:val="000000" w:themeColor="text1"/>
          <w:rPrChange w:id="0" w:author="Sohi_x2" w:date="2012-03-09T18:39:00Z">
            <w:rPr/>
          </w:rPrChange>
        </w:rPr>
      </w:pPr>
      <w:r w:rsidRPr="00CD3030">
        <w:rPr>
          <w:color w:val="000000" w:themeColor="text1"/>
          <w:rPrChange w:id="1" w:author="Sohi_x2" w:date="2012-03-09T18:39:00Z">
            <w:rPr/>
          </w:rPrChange>
        </w:rPr>
        <w:t>Lunar</w:t>
      </w:r>
    </w:p>
    <w:p w:rsidR="00AA4D05" w:rsidRPr="00CD3030" w:rsidRDefault="00AA4D05" w:rsidP="00AA4D05">
      <w:pPr>
        <w:pStyle w:val="NormalWeb"/>
        <w:spacing w:before="0" w:beforeAutospacing="0" w:after="0" w:afterAutospacing="0"/>
        <w:jc w:val="right"/>
        <w:rPr>
          <w:color w:val="000000" w:themeColor="text1"/>
          <w:rPrChange w:id="2" w:author="Sohi_x2" w:date="2012-03-09T18:39:00Z">
            <w:rPr/>
          </w:rPrChange>
        </w:rPr>
      </w:pPr>
      <w:proofErr w:type="spellStart"/>
      <w:r w:rsidRPr="00CD3030">
        <w:rPr>
          <w:color w:val="000000" w:themeColor="text1"/>
          <w:rPrChange w:id="3" w:author="Sohi_x2" w:date="2012-03-09T18:39:00Z">
            <w:rPr>
              <w:color w:val="000000"/>
            </w:rPr>
          </w:rPrChange>
        </w:rPr>
        <w:t>Swathi</w:t>
      </w:r>
      <w:proofErr w:type="spellEnd"/>
      <w:r w:rsidRPr="00CD3030">
        <w:rPr>
          <w:color w:val="000000" w:themeColor="text1"/>
          <w:rPrChange w:id="4" w:author="Sohi_x2" w:date="2012-03-09T18:39:00Z">
            <w:rPr>
              <w:color w:val="000000"/>
            </w:rPr>
          </w:rPrChange>
        </w:rPr>
        <w:t xml:space="preserve"> </w:t>
      </w:r>
      <w:proofErr w:type="spellStart"/>
      <w:r w:rsidRPr="00CD3030">
        <w:rPr>
          <w:color w:val="000000" w:themeColor="text1"/>
          <w:rPrChange w:id="5" w:author="Sohi_x2" w:date="2012-03-09T18:39:00Z">
            <w:rPr>
              <w:color w:val="000000"/>
            </w:rPr>
          </w:rPrChange>
        </w:rPr>
        <w:t>Kotturu</w:t>
      </w:r>
      <w:proofErr w:type="spellEnd"/>
      <w:r w:rsidRPr="00CD3030">
        <w:rPr>
          <w:color w:val="000000" w:themeColor="text1"/>
          <w:rPrChange w:id="6" w:author="Sohi_x2" w:date="2012-03-09T18:39:00Z">
            <w:rPr>
              <w:color w:val="000000"/>
            </w:rPr>
          </w:rPrChange>
        </w:rPr>
        <w:t xml:space="preserve">, </w:t>
      </w:r>
      <w:proofErr w:type="spellStart"/>
      <w:r w:rsidRPr="00CD3030">
        <w:rPr>
          <w:color w:val="000000" w:themeColor="text1"/>
          <w:rPrChange w:id="7" w:author="Sohi_x2" w:date="2012-03-09T18:39:00Z">
            <w:rPr>
              <w:color w:val="000000"/>
            </w:rPr>
          </w:rPrChange>
        </w:rPr>
        <w:t>Akshaya</w:t>
      </w:r>
      <w:proofErr w:type="spellEnd"/>
      <w:r w:rsidRPr="00CD3030">
        <w:rPr>
          <w:color w:val="000000" w:themeColor="text1"/>
          <w:rPrChange w:id="8" w:author="Sohi_x2" w:date="2012-03-09T18:39:00Z">
            <w:rPr>
              <w:color w:val="000000"/>
            </w:rPr>
          </w:rPrChange>
        </w:rPr>
        <w:t xml:space="preserve"> </w:t>
      </w:r>
      <w:proofErr w:type="spellStart"/>
      <w:r w:rsidRPr="00CD3030">
        <w:rPr>
          <w:color w:val="000000" w:themeColor="text1"/>
          <w:rPrChange w:id="9" w:author="Sohi_x2" w:date="2012-03-09T18:39:00Z">
            <w:rPr>
              <w:color w:val="000000"/>
            </w:rPr>
          </w:rPrChange>
        </w:rPr>
        <w:t>Manhas</w:t>
      </w:r>
      <w:proofErr w:type="spellEnd"/>
      <w:r w:rsidRPr="00CD3030">
        <w:rPr>
          <w:color w:val="000000" w:themeColor="text1"/>
          <w:rPrChange w:id="10" w:author="Sohi_x2" w:date="2012-03-09T18:39:00Z">
            <w:rPr>
              <w:color w:val="000000"/>
            </w:rPr>
          </w:rPrChange>
        </w:rPr>
        <w:t xml:space="preserve">, Raman </w:t>
      </w:r>
      <w:proofErr w:type="spellStart"/>
      <w:r w:rsidRPr="00CD3030">
        <w:rPr>
          <w:color w:val="000000" w:themeColor="text1"/>
          <w:rPrChange w:id="11" w:author="Sohi_x2" w:date="2012-03-09T18:39:00Z">
            <w:rPr>
              <w:color w:val="000000"/>
            </w:rPr>
          </w:rPrChange>
        </w:rPr>
        <w:t>Kaur</w:t>
      </w:r>
      <w:proofErr w:type="spellEnd"/>
      <w:r w:rsidRPr="00CD3030">
        <w:rPr>
          <w:color w:val="000000" w:themeColor="text1"/>
          <w:rPrChange w:id="12" w:author="Sohi_x2" w:date="2012-03-09T18:39:00Z">
            <w:rPr>
              <w:color w:val="000000"/>
            </w:rPr>
          </w:rPrChange>
        </w:rPr>
        <w:t>, Bret</w:t>
      </w:r>
      <w:r w:rsidR="005E680E" w:rsidRPr="00CD3030">
        <w:rPr>
          <w:color w:val="000000" w:themeColor="text1"/>
          <w:rPrChange w:id="13" w:author="Sohi_x2" w:date="2012-03-09T18:39:00Z">
            <w:rPr>
              <w:color w:val="000000"/>
            </w:rPr>
          </w:rPrChange>
        </w:rPr>
        <w:t>t</w:t>
      </w:r>
      <w:r w:rsidRPr="00CD3030">
        <w:rPr>
          <w:color w:val="000000" w:themeColor="text1"/>
          <w:rPrChange w:id="14" w:author="Sohi_x2" w:date="2012-03-09T18:39:00Z">
            <w:rPr>
              <w:color w:val="000000"/>
            </w:rPr>
          </w:rPrChange>
        </w:rPr>
        <w:t xml:space="preserve"> </w:t>
      </w:r>
      <w:proofErr w:type="spellStart"/>
      <w:r w:rsidRPr="00CD3030">
        <w:rPr>
          <w:color w:val="000000" w:themeColor="text1"/>
          <w:rPrChange w:id="15" w:author="Sohi_x2" w:date="2012-03-09T18:39:00Z">
            <w:rPr>
              <w:color w:val="000000"/>
            </w:rPr>
          </w:rPrChange>
        </w:rPr>
        <w:t>Wormsl</w:t>
      </w:r>
      <w:r w:rsidR="005E680E" w:rsidRPr="00CD3030">
        <w:rPr>
          <w:color w:val="000000" w:themeColor="text1"/>
          <w:rPrChange w:id="16" w:author="Sohi_x2" w:date="2012-03-09T18:39:00Z">
            <w:rPr>
              <w:color w:val="000000"/>
            </w:rPr>
          </w:rPrChange>
        </w:rPr>
        <w:t>e</w:t>
      </w:r>
      <w:r w:rsidRPr="00CD3030">
        <w:rPr>
          <w:color w:val="000000" w:themeColor="text1"/>
          <w:rPrChange w:id="17" w:author="Sohi_x2" w:date="2012-03-09T18:39:00Z">
            <w:rPr>
              <w:color w:val="000000"/>
            </w:rPr>
          </w:rPrChange>
        </w:rPr>
        <w:t>y</w:t>
      </w:r>
      <w:proofErr w:type="spellEnd"/>
    </w:p>
    <w:p w:rsidR="00AA4D05" w:rsidRPr="00CD3030" w:rsidRDefault="00AA4D05" w:rsidP="00AA4D05">
      <w:pPr>
        <w:pStyle w:val="NormalWeb"/>
        <w:spacing w:before="0" w:beforeAutospacing="0" w:after="0" w:afterAutospacing="0"/>
        <w:jc w:val="right"/>
        <w:rPr>
          <w:color w:val="000000" w:themeColor="text1"/>
          <w:rPrChange w:id="18" w:author="Sohi_x2" w:date="2012-03-09T18:39:00Z">
            <w:rPr/>
          </w:rPrChange>
        </w:rPr>
      </w:pPr>
      <w:r w:rsidRPr="00CD3030">
        <w:rPr>
          <w:bCs/>
          <w:color w:val="000000" w:themeColor="text1"/>
          <w:rPrChange w:id="19" w:author="Sohi_x2" w:date="2012-03-09T18:39:00Z">
            <w:rPr>
              <w:bCs/>
              <w:color w:val="000000"/>
            </w:rPr>
          </w:rPrChange>
        </w:rPr>
        <w:t xml:space="preserve">CS 151 </w:t>
      </w:r>
      <w:proofErr w:type="gramStart"/>
      <w:r w:rsidRPr="00CD3030">
        <w:rPr>
          <w:bCs/>
          <w:color w:val="000000" w:themeColor="text1"/>
          <w:rPrChange w:id="20" w:author="Sohi_x2" w:date="2012-03-09T18:39:00Z">
            <w:rPr>
              <w:bCs/>
              <w:color w:val="000000"/>
            </w:rPr>
          </w:rPrChange>
        </w:rPr>
        <w:t>Section</w:t>
      </w:r>
      <w:proofErr w:type="gramEnd"/>
      <w:r w:rsidRPr="00CD3030">
        <w:rPr>
          <w:bCs/>
          <w:color w:val="000000" w:themeColor="text1"/>
          <w:rPrChange w:id="21" w:author="Sohi_x2" w:date="2012-03-09T18:39:00Z">
            <w:rPr>
              <w:bCs/>
              <w:color w:val="000000"/>
            </w:rPr>
          </w:rPrChange>
        </w:rPr>
        <w:t xml:space="preserve"> 3</w:t>
      </w:r>
    </w:p>
    <w:p w:rsidR="00C2032D" w:rsidRPr="00CD3030" w:rsidRDefault="00C2032D">
      <w:pPr>
        <w:spacing w:line="240" w:lineRule="auto"/>
        <w:jc w:val="right"/>
        <w:rPr>
          <w:color w:val="000000" w:themeColor="text1"/>
          <w:rPrChange w:id="22" w:author="Sohi_x2" w:date="2012-03-09T18:39:00Z">
            <w:rPr/>
          </w:rPrChange>
        </w:rPr>
      </w:pPr>
    </w:p>
    <w:p w:rsidR="00C2032D" w:rsidRPr="00CD3030" w:rsidRDefault="00C2032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rPrChange w:id="23" w:author="Sohi_x2" w:date="2012-03-09T18:39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</w:pPr>
      <w:r w:rsidRPr="00CD303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rPrChange w:id="24" w:author="Sohi_x2" w:date="2012-03-09T18:39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Assignment 1: Functional Specifications</w:t>
      </w:r>
    </w:p>
    <w:p w:rsidR="00C2032D" w:rsidRPr="00CD3030" w:rsidRDefault="00C2032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rPrChange w:id="25" w:author="Sohi_x2" w:date="2012-03-09T18:39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:rsidR="00C2032D" w:rsidRPr="00CD3030" w:rsidRDefault="00C2032D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rPrChange w:id="26" w:author="Sohi_x2" w:date="2012-03-09T18:39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</w:pPr>
      <w:r w:rsidRPr="00CD303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rPrChange w:id="27" w:author="Sohi_x2" w:date="2012-03-09T18:39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Problem Statement:</w:t>
      </w:r>
      <w:r w:rsidRPr="00CD3030">
        <w:rPr>
          <w:rFonts w:ascii="Times New Roman" w:eastAsia="Times New Roman" w:hAnsi="Times New Roman" w:cs="Times New Roman"/>
          <w:color w:val="000000" w:themeColor="text1"/>
          <w:sz w:val="24"/>
          <w:szCs w:val="24"/>
          <w:rPrChange w:id="28" w:author="Sohi_x2" w:date="2012-03-09T18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The client wants a program where the user can play rock-paper-scissors against a computer player. </w:t>
      </w:r>
    </w:p>
    <w:p w:rsidR="00C2032D" w:rsidRPr="00CD3030" w:rsidRDefault="00C2032D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rPrChange w:id="29" w:author="Sohi_x2" w:date="2012-03-09T18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</w:p>
    <w:p w:rsidR="00C2032D" w:rsidRPr="00CD3030" w:rsidRDefault="00C2032D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rPrChange w:id="30" w:author="Sohi_x2" w:date="2012-03-09T18:39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</w:pPr>
      <w:r w:rsidRPr="00CD303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rPrChange w:id="31" w:author="Sohi_x2" w:date="2012-03-09T18:39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Objectives: </w:t>
      </w:r>
      <w:r w:rsidRPr="00CD3030">
        <w:rPr>
          <w:rFonts w:ascii="Times New Roman" w:eastAsia="Times New Roman" w:hAnsi="Times New Roman" w:cs="Times New Roman"/>
          <w:color w:val="000000" w:themeColor="text1"/>
          <w:sz w:val="24"/>
          <w:szCs w:val="24"/>
          <w:rPrChange w:id="32" w:author="Sohi_x2" w:date="2012-03-09T18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The objective is to implement a program where the user can play rock-paper-scissor with the computer and the computer will determine </w:t>
      </w:r>
      <w:proofErr w:type="spellStart"/>
      <w:proofErr w:type="gramStart"/>
      <w:r w:rsidRPr="00CD3030">
        <w:rPr>
          <w:rFonts w:ascii="Times New Roman" w:eastAsia="Times New Roman" w:hAnsi="Times New Roman" w:cs="Times New Roman"/>
          <w:color w:val="000000" w:themeColor="text1"/>
          <w:sz w:val="24"/>
          <w:szCs w:val="24"/>
          <w:rPrChange w:id="33" w:author="Sohi_x2" w:date="2012-03-09T18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it’s</w:t>
      </w:r>
      <w:proofErr w:type="spellEnd"/>
      <w:proofErr w:type="gramEnd"/>
      <w:r w:rsidRPr="00CD3030">
        <w:rPr>
          <w:rFonts w:ascii="Times New Roman" w:eastAsia="Times New Roman" w:hAnsi="Times New Roman" w:cs="Times New Roman"/>
          <w:color w:val="000000" w:themeColor="text1"/>
          <w:sz w:val="24"/>
          <w:szCs w:val="24"/>
          <w:rPrChange w:id="34" w:author="Sohi_x2" w:date="2012-03-09T18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choice without knowing the user’s choice. </w:t>
      </w:r>
    </w:p>
    <w:p w:rsidR="00C2032D" w:rsidRPr="00CD3030" w:rsidRDefault="00C2032D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rPrChange w:id="35" w:author="Sohi_x2" w:date="2012-03-09T18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CD3030">
        <w:rPr>
          <w:rFonts w:ascii="Times New Roman" w:eastAsia="Times New Roman" w:hAnsi="Times New Roman" w:cs="Times New Roman"/>
          <w:color w:val="000000" w:themeColor="text1"/>
          <w:sz w:val="24"/>
          <w:szCs w:val="24"/>
          <w:rPrChange w:id="36" w:author="Sohi_x2" w:date="2012-03-09T18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</w:p>
    <w:p w:rsidR="00C2032D" w:rsidRPr="00CD3030" w:rsidRDefault="00C2032D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rPrChange w:id="37" w:author="Sohi_x2" w:date="2012-03-09T18:39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</w:pPr>
      <w:r w:rsidRPr="00CD303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rPrChange w:id="38" w:author="Sohi_x2" w:date="2012-03-09T18:39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Functional Requirements:</w:t>
      </w:r>
    </w:p>
    <w:p w:rsidR="00C2032D" w:rsidRPr="00CD3030" w:rsidRDefault="00C2032D">
      <w:pPr>
        <w:numPr>
          <w:ilvl w:val="1"/>
          <w:numId w:val="1"/>
        </w:numPr>
        <w:tabs>
          <w:tab w:val="num" w:pos="1440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rPrChange w:id="39" w:author="Sohi_x2" w:date="2012-03-09T18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CD3030">
        <w:rPr>
          <w:rFonts w:ascii="Times New Roman" w:eastAsia="Times New Roman" w:hAnsi="Times New Roman" w:cs="Times New Roman"/>
          <w:color w:val="000000" w:themeColor="text1"/>
          <w:sz w:val="24"/>
          <w:szCs w:val="24"/>
          <w:rPrChange w:id="40" w:author="Sohi_x2" w:date="2012-03-09T18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has to take user input</w:t>
      </w:r>
    </w:p>
    <w:p w:rsidR="00C2032D" w:rsidRPr="00CD3030" w:rsidRDefault="00C2032D">
      <w:pPr>
        <w:numPr>
          <w:ilvl w:val="2"/>
          <w:numId w:val="1"/>
        </w:numPr>
        <w:tabs>
          <w:tab w:val="num" w:pos="2160"/>
        </w:tabs>
        <w:ind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rPrChange w:id="41" w:author="Sohi_x2" w:date="2012-03-09T18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CD3030">
        <w:rPr>
          <w:rFonts w:ascii="Times New Roman" w:eastAsia="Times New Roman" w:hAnsi="Times New Roman" w:cs="Times New Roman"/>
          <w:color w:val="000000" w:themeColor="text1"/>
          <w:sz w:val="24"/>
          <w:szCs w:val="24"/>
          <w:rPrChange w:id="42" w:author="Sohi_x2" w:date="2012-03-09T18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user can specify number of throws</w:t>
      </w:r>
    </w:p>
    <w:p w:rsidR="00C2032D" w:rsidRPr="00CD3030" w:rsidRDefault="00C2032D">
      <w:pPr>
        <w:numPr>
          <w:ilvl w:val="2"/>
          <w:numId w:val="1"/>
        </w:numPr>
        <w:tabs>
          <w:tab w:val="num" w:pos="2160"/>
        </w:tabs>
        <w:spacing w:line="240" w:lineRule="auto"/>
        <w:ind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rPrChange w:id="43" w:author="Sohi_x2" w:date="2012-03-09T18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CD3030">
        <w:rPr>
          <w:rFonts w:ascii="Times New Roman" w:eastAsia="Times New Roman" w:hAnsi="Times New Roman" w:cs="Times New Roman"/>
          <w:color w:val="000000" w:themeColor="text1"/>
          <w:sz w:val="24"/>
          <w:szCs w:val="24"/>
          <w:rPrChange w:id="44" w:author="Sohi_x2" w:date="2012-03-09T18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user types choice</w:t>
      </w:r>
    </w:p>
    <w:p w:rsidR="00C2032D" w:rsidRPr="00CD3030" w:rsidRDefault="00C2032D">
      <w:pPr>
        <w:numPr>
          <w:ilvl w:val="1"/>
          <w:numId w:val="1"/>
        </w:numPr>
        <w:tabs>
          <w:tab w:val="num" w:pos="144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rPrChange w:id="45" w:author="Sohi_x2" w:date="2012-03-09T18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CD3030">
        <w:rPr>
          <w:rFonts w:ascii="Times New Roman" w:eastAsia="Times New Roman" w:hAnsi="Times New Roman" w:cs="Times New Roman"/>
          <w:color w:val="000000" w:themeColor="text1"/>
          <w:sz w:val="24"/>
          <w:szCs w:val="24"/>
          <w:rPrChange w:id="46" w:author="Sohi_x2" w:date="2012-03-09T18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Ability to keep track of scores of matches including ties</w:t>
      </w:r>
    </w:p>
    <w:p w:rsidR="00C2032D" w:rsidRPr="00CD3030" w:rsidRDefault="00C2032D">
      <w:pPr>
        <w:numPr>
          <w:ilvl w:val="1"/>
          <w:numId w:val="1"/>
        </w:numPr>
        <w:tabs>
          <w:tab w:val="num" w:pos="144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rPrChange w:id="47" w:author="Sohi_x2" w:date="2012-03-09T18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CD3030">
        <w:rPr>
          <w:rFonts w:ascii="Times New Roman" w:eastAsia="Times New Roman" w:hAnsi="Times New Roman" w:cs="Times New Roman"/>
          <w:color w:val="000000" w:themeColor="text1"/>
          <w:sz w:val="24"/>
          <w:szCs w:val="24"/>
          <w:rPrChange w:id="48" w:author="Sohi_x2" w:date="2012-03-09T18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Should be able to decide the computer’s choice </w:t>
      </w:r>
    </w:p>
    <w:p w:rsidR="00C2032D" w:rsidRPr="00CD3030" w:rsidRDefault="00C2032D">
      <w:pPr>
        <w:numPr>
          <w:ilvl w:val="1"/>
          <w:numId w:val="1"/>
        </w:numPr>
        <w:tabs>
          <w:tab w:val="num" w:pos="144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rPrChange w:id="49" w:author="Sohi_x2" w:date="2012-03-09T18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CD3030">
        <w:rPr>
          <w:rFonts w:ascii="Times New Roman" w:eastAsia="Times New Roman" w:hAnsi="Times New Roman" w:cs="Times New Roman"/>
          <w:color w:val="000000" w:themeColor="text1"/>
          <w:sz w:val="24"/>
          <w:szCs w:val="24"/>
          <w:rPrChange w:id="50" w:author="Sohi_x2" w:date="2012-03-09T18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Keep updating the score of the game after each play </w:t>
      </w:r>
    </w:p>
    <w:p w:rsidR="00C2032D" w:rsidRPr="00CD3030" w:rsidRDefault="00C2032D">
      <w:pPr>
        <w:numPr>
          <w:ilvl w:val="1"/>
          <w:numId w:val="1"/>
        </w:numPr>
        <w:tabs>
          <w:tab w:val="num" w:pos="1440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rPrChange w:id="51" w:author="Sohi_x2" w:date="2012-03-09T18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CD3030">
        <w:rPr>
          <w:rFonts w:ascii="Times New Roman" w:eastAsia="Times New Roman" w:hAnsi="Times New Roman" w:cs="Times New Roman"/>
          <w:color w:val="000000" w:themeColor="text1"/>
          <w:sz w:val="24"/>
          <w:szCs w:val="24"/>
          <w:rPrChange w:id="52" w:author="Sohi_x2" w:date="2012-03-09T18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The program should be able to display:</w:t>
      </w:r>
    </w:p>
    <w:p w:rsidR="00C2032D" w:rsidRPr="00CD3030" w:rsidRDefault="00C2032D">
      <w:pPr>
        <w:numPr>
          <w:ilvl w:val="2"/>
          <w:numId w:val="1"/>
        </w:numPr>
        <w:tabs>
          <w:tab w:val="num" w:pos="2160"/>
        </w:tabs>
        <w:spacing w:line="240" w:lineRule="auto"/>
        <w:ind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rPrChange w:id="53" w:author="Sohi_x2" w:date="2012-03-09T18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CD3030">
        <w:rPr>
          <w:rFonts w:ascii="Times New Roman" w:eastAsia="Times New Roman" w:hAnsi="Times New Roman" w:cs="Times New Roman"/>
          <w:color w:val="000000" w:themeColor="text1"/>
          <w:sz w:val="24"/>
          <w:szCs w:val="24"/>
          <w:rPrChange w:id="54" w:author="Sohi_x2" w:date="2012-03-09T18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Computer’s choice</w:t>
      </w:r>
    </w:p>
    <w:p w:rsidR="00C2032D" w:rsidRPr="00CD3030" w:rsidRDefault="00C2032D">
      <w:pPr>
        <w:numPr>
          <w:ilvl w:val="2"/>
          <w:numId w:val="1"/>
        </w:numPr>
        <w:tabs>
          <w:tab w:val="num" w:pos="2160"/>
        </w:tabs>
        <w:spacing w:line="240" w:lineRule="auto"/>
        <w:ind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rPrChange w:id="55" w:author="Sohi_x2" w:date="2012-03-09T18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CD3030">
        <w:rPr>
          <w:rFonts w:ascii="Times New Roman" w:eastAsia="Times New Roman" w:hAnsi="Times New Roman" w:cs="Times New Roman"/>
          <w:color w:val="000000" w:themeColor="text1"/>
          <w:sz w:val="24"/>
          <w:szCs w:val="24"/>
          <w:rPrChange w:id="56" w:author="Sohi_x2" w:date="2012-03-09T18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User’s choice </w:t>
      </w:r>
    </w:p>
    <w:p w:rsidR="00C2032D" w:rsidRPr="00CD3030" w:rsidRDefault="00C2032D">
      <w:pPr>
        <w:numPr>
          <w:ilvl w:val="2"/>
          <w:numId w:val="1"/>
        </w:numPr>
        <w:tabs>
          <w:tab w:val="num" w:pos="2160"/>
        </w:tabs>
        <w:spacing w:line="240" w:lineRule="auto"/>
        <w:ind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rPrChange w:id="57" w:author="Sohi_x2" w:date="2012-03-09T18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CD3030">
        <w:rPr>
          <w:rFonts w:ascii="Times New Roman" w:eastAsia="Times New Roman" w:hAnsi="Times New Roman" w:cs="Times New Roman"/>
          <w:color w:val="000000" w:themeColor="text1"/>
          <w:sz w:val="24"/>
          <w:szCs w:val="24"/>
          <w:rPrChange w:id="58" w:author="Sohi_x2" w:date="2012-03-09T18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the number of throws won by the human</w:t>
      </w:r>
    </w:p>
    <w:p w:rsidR="00C2032D" w:rsidRPr="00CD3030" w:rsidRDefault="00C2032D">
      <w:pPr>
        <w:numPr>
          <w:ilvl w:val="2"/>
          <w:numId w:val="1"/>
        </w:numPr>
        <w:tabs>
          <w:tab w:val="num" w:pos="2160"/>
        </w:tabs>
        <w:spacing w:line="240" w:lineRule="auto"/>
        <w:ind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rPrChange w:id="59" w:author="Sohi_x2" w:date="2012-03-09T18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CD3030">
        <w:rPr>
          <w:rFonts w:ascii="Times New Roman" w:eastAsia="Times New Roman" w:hAnsi="Times New Roman" w:cs="Times New Roman"/>
          <w:color w:val="000000" w:themeColor="text1"/>
          <w:sz w:val="24"/>
          <w:szCs w:val="24"/>
          <w:rPrChange w:id="60" w:author="Sohi_x2" w:date="2012-03-09T18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the number of throws won by the computer</w:t>
      </w:r>
    </w:p>
    <w:p w:rsidR="00C2032D" w:rsidRPr="00CD3030" w:rsidRDefault="00C2032D">
      <w:pPr>
        <w:numPr>
          <w:ilvl w:val="2"/>
          <w:numId w:val="1"/>
        </w:numPr>
        <w:tabs>
          <w:tab w:val="num" w:pos="2160"/>
        </w:tabs>
        <w:spacing w:line="240" w:lineRule="auto"/>
        <w:ind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rPrChange w:id="61" w:author="Sohi_x2" w:date="2012-03-09T18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CD3030">
        <w:rPr>
          <w:rFonts w:ascii="Times New Roman" w:eastAsia="Times New Roman" w:hAnsi="Times New Roman" w:cs="Times New Roman"/>
          <w:color w:val="000000" w:themeColor="text1"/>
          <w:sz w:val="24"/>
          <w:szCs w:val="24"/>
          <w:rPrChange w:id="62" w:author="Sohi_x2" w:date="2012-03-09T18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the number of ties</w:t>
      </w:r>
    </w:p>
    <w:p w:rsidR="00C2032D" w:rsidRPr="00CD3030" w:rsidRDefault="00C2032D">
      <w:pPr>
        <w:numPr>
          <w:ilvl w:val="2"/>
          <w:numId w:val="1"/>
        </w:numPr>
        <w:tabs>
          <w:tab w:val="num" w:pos="2160"/>
        </w:tabs>
        <w:ind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rPrChange w:id="63" w:author="Sohi_x2" w:date="2012-03-09T18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CD3030">
        <w:rPr>
          <w:rFonts w:ascii="Times New Roman" w:eastAsia="Times New Roman" w:hAnsi="Times New Roman" w:cs="Times New Roman"/>
          <w:color w:val="000000" w:themeColor="text1"/>
          <w:sz w:val="24"/>
          <w:szCs w:val="24"/>
          <w:rPrChange w:id="64" w:author="Sohi_x2" w:date="2012-03-09T18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who is the winner of the match</w:t>
      </w:r>
    </w:p>
    <w:p w:rsidR="00C2032D" w:rsidRPr="00CD3030" w:rsidRDefault="00C2032D">
      <w:pPr>
        <w:numPr>
          <w:ilvl w:val="1"/>
          <w:numId w:val="1"/>
        </w:numPr>
        <w:tabs>
          <w:tab w:val="num" w:pos="144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rPrChange w:id="65" w:author="Sohi_x2" w:date="2012-03-09T18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CD3030">
        <w:rPr>
          <w:rFonts w:ascii="Times New Roman" w:eastAsia="Times New Roman" w:hAnsi="Times New Roman" w:cs="Times New Roman"/>
          <w:color w:val="000000" w:themeColor="text1"/>
          <w:sz w:val="24"/>
          <w:szCs w:val="24"/>
          <w:rPrChange w:id="66" w:author="Sohi_x2" w:date="2012-03-09T18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Display help message upon user’s request </w:t>
      </w:r>
    </w:p>
    <w:p w:rsidR="00C2032D" w:rsidRPr="00CD3030" w:rsidRDefault="00C2032D">
      <w:pPr>
        <w:numPr>
          <w:ilvl w:val="1"/>
          <w:numId w:val="1"/>
        </w:numPr>
        <w:tabs>
          <w:tab w:val="num" w:pos="144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rPrChange w:id="67" w:author="Sohi_x2" w:date="2012-03-09T18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CD3030">
        <w:rPr>
          <w:rFonts w:ascii="Times New Roman" w:eastAsia="Times New Roman" w:hAnsi="Times New Roman" w:cs="Times New Roman"/>
          <w:color w:val="000000" w:themeColor="text1"/>
          <w:sz w:val="24"/>
          <w:szCs w:val="24"/>
          <w:rPrChange w:id="68" w:author="Sohi_x2" w:date="2012-03-09T18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Start the program </w:t>
      </w:r>
    </w:p>
    <w:p w:rsidR="00C2032D" w:rsidRPr="00CD3030" w:rsidDel="001C6D00" w:rsidRDefault="00C2032D">
      <w:pPr>
        <w:numPr>
          <w:ilvl w:val="1"/>
          <w:numId w:val="1"/>
        </w:numPr>
        <w:tabs>
          <w:tab w:val="num" w:pos="1440"/>
        </w:tabs>
        <w:rPr>
          <w:del w:id="69" w:author="Sohi_x2" w:date="2012-03-09T18:45:00Z"/>
          <w:rFonts w:ascii="Times New Roman" w:eastAsia="Times New Roman" w:hAnsi="Times New Roman" w:cs="Times New Roman"/>
          <w:color w:val="000000" w:themeColor="text1"/>
          <w:sz w:val="24"/>
          <w:szCs w:val="24"/>
          <w:rPrChange w:id="70" w:author="Sohi_x2" w:date="2012-03-09T18:39:00Z">
            <w:rPr>
              <w:del w:id="71" w:author="Sohi_x2" w:date="2012-03-09T18:45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del w:id="72" w:author="Sohi_x2" w:date="2012-03-09T18:45:00Z">
        <w:r w:rsidRPr="00CD3030" w:rsidDel="001C6D0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rPrChange w:id="73" w:author="Sohi_x2" w:date="2012-03-09T18:39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Create new game</w:delText>
        </w:r>
      </w:del>
    </w:p>
    <w:p w:rsidR="00C2032D" w:rsidRPr="00CD3030" w:rsidRDefault="00C2032D">
      <w:pPr>
        <w:numPr>
          <w:ilvl w:val="1"/>
          <w:numId w:val="1"/>
        </w:numPr>
        <w:tabs>
          <w:tab w:val="num" w:pos="144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rPrChange w:id="74" w:author="Sohi_x2" w:date="2012-03-09T18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CD3030">
        <w:rPr>
          <w:rFonts w:ascii="Times New Roman" w:eastAsia="Times New Roman" w:hAnsi="Times New Roman" w:cs="Times New Roman"/>
          <w:color w:val="000000" w:themeColor="text1"/>
          <w:sz w:val="24"/>
          <w:szCs w:val="24"/>
          <w:rPrChange w:id="75" w:author="Sohi_x2" w:date="2012-03-09T18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Quit the program</w:t>
      </w:r>
    </w:p>
    <w:p w:rsidR="00C2032D" w:rsidRPr="00CD3030" w:rsidRDefault="00C2032D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rPrChange w:id="76" w:author="Sohi_x2" w:date="2012-03-09T18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</w:p>
    <w:p w:rsidR="00C2032D" w:rsidRPr="00CD3030" w:rsidRDefault="00C2032D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rPrChange w:id="77" w:author="Sohi_x2" w:date="2012-03-09T18:39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</w:pPr>
      <w:r w:rsidRPr="00CD303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rPrChange w:id="78" w:author="Sohi_x2" w:date="2012-03-09T18:39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Nonfunctional Requirements:</w:t>
      </w:r>
    </w:p>
    <w:p w:rsidR="00C2032D" w:rsidRPr="00CD3030" w:rsidRDefault="00C2032D">
      <w:pPr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rPrChange w:id="79" w:author="Sohi_x2" w:date="2012-03-09T18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CD3030">
        <w:rPr>
          <w:rFonts w:ascii="Times New Roman" w:eastAsia="Times New Roman" w:hAnsi="Times New Roman" w:cs="Times New Roman"/>
          <w:color w:val="000000" w:themeColor="text1"/>
          <w:sz w:val="24"/>
          <w:szCs w:val="24"/>
          <w:rPrChange w:id="80" w:author="Sohi_x2" w:date="2012-03-09T18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Time-limit per throw (User/Computers)</w:t>
      </w:r>
    </w:p>
    <w:p w:rsidR="00C2032D" w:rsidRPr="00CD3030" w:rsidRDefault="00C2032D">
      <w:pPr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rPrChange w:id="81" w:author="Sohi_x2" w:date="2012-03-09T18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CD3030">
        <w:rPr>
          <w:rFonts w:ascii="Times New Roman" w:eastAsia="Times New Roman" w:hAnsi="Times New Roman" w:cs="Times New Roman"/>
          <w:color w:val="000000" w:themeColor="text1"/>
          <w:sz w:val="24"/>
          <w:szCs w:val="24"/>
          <w:rPrChange w:id="82" w:author="Sohi_x2" w:date="2012-03-09T18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Minimum system requirements, Java supportability.</w:t>
      </w:r>
    </w:p>
    <w:p w:rsidR="00CE6B40" w:rsidRPr="00CD3030" w:rsidRDefault="00CE6B40">
      <w:pPr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rPrChange w:id="83" w:author="Sohi_x2" w:date="2012-03-09T18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CD3030">
        <w:rPr>
          <w:rFonts w:ascii="Times New Roman" w:eastAsia="Times New Roman" w:hAnsi="Times New Roman" w:cs="Times New Roman"/>
          <w:color w:val="000000" w:themeColor="text1"/>
          <w:sz w:val="24"/>
          <w:szCs w:val="24"/>
          <w:rPrChange w:id="84" w:author="Sohi_x2" w:date="2012-03-09T18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Displays messages in multiple languages</w:t>
      </w:r>
      <w:r w:rsidR="00EE1683" w:rsidRPr="00CD3030">
        <w:rPr>
          <w:rFonts w:ascii="Times New Roman" w:eastAsia="Times New Roman" w:hAnsi="Times New Roman" w:cs="Times New Roman"/>
          <w:color w:val="000000" w:themeColor="text1"/>
          <w:sz w:val="24"/>
          <w:szCs w:val="24"/>
          <w:rPrChange w:id="85" w:author="Sohi_x2" w:date="2012-03-09T18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: English, Spanish, and Chinese.</w:t>
      </w:r>
    </w:p>
    <w:p w:rsidR="00C2032D" w:rsidRPr="00CD3030" w:rsidRDefault="00C2032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rPrChange w:id="86" w:author="Sohi_x2" w:date="2012-03-09T18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</w:p>
    <w:p w:rsidR="00C2032D" w:rsidRPr="00CD3030" w:rsidRDefault="00C2032D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rPrChange w:id="87" w:author="Sohi_x2" w:date="2012-03-09T18:39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:rsidR="00EE1683" w:rsidRPr="00CD3030" w:rsidRDefault="00EE1683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rPrChange w:id="88" w:author="Sohi_x2" w:date="2012-03-09T18:39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:rsidR="00EE1683" w:rsidRPr="00CD3030" w:rsidRDefault="00EE1683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rPrChange w:id="89" w:author="Sohi_x2" w:date="2012-03-09T18:39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:rsidR="00EE1683" w:rsidRPr="00CD3030" w:rsidRDefault="00EE1683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rPrChange w:id="90" w:author="Sohi_x2" w:date="2012-03-09T18:39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:rsidR="00C34CA8" w:rsidRPr="00CD3030" w:rsidRDefault="00C34CA8" w:rsidP="0069215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rPrChange w:id="91" w:author="Sohi_x2" w:date="2012-03-09T18:39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:rsidR="00C34CA8" w:rsidRPr="00CD3030" w:rsidRDefault="00C34CA8" w:rsidP="0069215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rPrChange w:id="92" w:author="Sohi_x2" w:date="2012-03-09T18:39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:rsidR="00692155" w:rsidRPr="00CD3030" w:rsidRDefault="00EE1683" w:rsidP="0069215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rPrChange w:id="93" w:author="Sohi_x2" w:date="2012-03-09T18:39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</w:pPr>
      <w:r w:rsidRPr="00CD303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rPrChange w:id="94" w:author="Sohi_x2" w:date="2012-03-09T18:39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lastRenderedPageBreak/>
        <w:t>Use Case Diagram</w:t>
      </w:r>
    </w:p>
    <w:p w:rsidR="00692155" w:rsidRPr="00CD3030" w:rsidRDefault="00692155" w:rsidP="0069215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rPrChange w:id="95" w:author="Sohi_x2" w:date="2012-03-09T18:39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:rsidR="00692155" w:rsidRPr="00CD3030" w:rsidRDefault="001C6D00" w:rsidP="0069215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rPrChange w:id="96" w:author="Sohi_x2" w:date="2012-03-09T18:39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</w:pPr>
      <w:r w:rsidRPr="00CD3030">
        <w:rPr>
          <w:color w:val="000000" w:themeColor="text1"/>
          <w:rPrChange w:id="97" w:author="Sohi_x2" w:date="2012-03-09T18:39:00Z">
            <w:rPr>
              <w:color w:val="000000" w:themeColor="text1"/>
            </w:rPr>
          </w:rPrChange>
        </w:rPr>
        <w:object w:dxaOrig="10578" w:dyaOrig="148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.1pt;height:433.65pt" o:ole="">
            <v:imagedata r:id="rId6" o:title=""/>
          </v:shape>
          <o:OLEObject Type="Embed" ProgID="Visio.Drawing.11" ShapeID="_x0000_i1025" DrawAspect="Content" ObjectID="_1392824040" r:id="rId7"/>
        </w:object>
      </w:r>
    </w:p>
    <w:p w:rsidR="00692155" w:rsidRPr="00CD3030" w:rsidRDefault="00692155" w:rsidP="0069215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rPrChange w:id="98" w:author="Sohi_x2" w:date="2012-03-09T18:39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:rsidR="00EE1683" w:rsidRPr="00CD3030" w:rsidRDefault="00EE1683" w:rsidP="00EE1683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rPrChange w:id="99" w:author="Sohi_x2" w:date="2012-03-09T18:39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:rsidR="00EE1683" w:rsidRPr="00CD3030" w:rsidRDefault="00EE1683" w:rsidP="00EE1683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rPrChange w:id="100" w:author="Sohi_x2" w:date="2012-03-09T18:39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:rsidR="00EE1683" w:rsidRPr="00CD3030" w:rsidRDefault="00EE1683" w:rsidP="00EE1683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rPrChange w:id="101" w:author="Sohi_x2" w:date="2012-03-09T18:39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:rsidR="00EE1683" w:rsidRPr="00CD3030" w:rsidRDefault="00EE1683" w:rsidP="00EE1683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rPrChange w:id="102" w:author="Sohi_x2" w:date="2012-03-09T18:39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:rsidR="00EE1683" w:rsidRPr="00CD3030" w:rsidRDefault="00EE1683" w:rsidP="00EE1683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rPrChange w:id="103" w:author="Sohi_x2" w:date="2012-03-09T18:39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:rsidR="00EE1683" w:rsidRPr="00CD3030" w:rsidRDefault="00EE1683" w:rsidP="00EE1683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rPrChange w:id="104" w:author="Sohi_x2" w:date="2012-03-09T18:39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:rsidR="00EE1683" w:rsidRPr="00CD3030" w:rsidRDefault="00EE1683" w:rsidP="00EE1683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rPrChange w:id="105" w:author="Sohi_x2" w:date="2012-03-09T18:39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:rsidR="00EE1683" w:rsidRPr="00CD3030" w:rsidRDefault="00EE1683" w:rsidP="00EE1683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rPrChange w:id="106" w:author="Sohi_x2" w:date="2012-03-09T18:39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:rsidR="00EE1683" w:rsidRPr="00CD3030" w:rsidRDefault="00EE1683" w:rsidP="00EE1683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rPrChange w:id="107" w:author="Sohi_x2" w:date="2012-03-09T18:39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:rsidR="00C2032D" w:rsidRPr="00CD3030" w:rsidRDefault="00C2032D" w:rsidP="00F77C6D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rPrChange w:id="108" w:author="Sohi_x2" w:date="2012-03-09T18:39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:rsidR="005C7EBD" w:rsidRPr="00CD3030" w:rsidRDefault="005C7EBD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rPrChange w:id="109" w:author="Sohi_x2" w:date="2012-03-09T18:39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:rsidR="000F2F00" w:rsidRPr="00CD3030" w:rsidRDefault="000F2F00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rPrChange w:id="110" w:author="Sohi_x2" w:date="2012-03-09T18:39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:rsidR="000F2F00" w:rsidRPr="00CD3030" w:rsidRDefault="000F2F00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rPrChange w:id="111" w:author="Sohi_x2" w:date="2012-03-09T18:39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:rsidR="000F2F00" w:rsidRPr="00CD3030" w:rsidRDefault="000F2F00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rPrChange w:id="112" w:author="Sohi_x2" w:date="2012-03-09T18:39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:rsidR="000F2F00" w:rsidRPr="00CD3030" w:rsidRDefault="000F2F00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rPrChange w:id="113" w:author="Sohi_x2" w:date="2012-03-09T18:39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:rsidR="00EA243D" w:rsidRPr="00CD3030" w:rsidRDefault="00794210" w:rsidP="000F2F00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rPrChange w:id="114" w:author="Sohi_x2" w:date="2012-03-09T18:39:00Z">
            <w:rPr>
              <w:rFonts w:ascii="Times New Roman" w:eastAsia="Times New Roman" w:hAnsi="Times New Roman" w:cs="Times New Roman"/>
              <w:b/>
              <w:sz w:val="24"/>
              <w:szCs w:val="24"/>
            </w:rPr>
          </w:rPrChange>
        </w:rPr>
      </w:pPr>
      <w:r w:rsidRPr="00CD303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rPrChange w:id="115" w:author="Sohi_x2" w:date="2012-03-09T18:39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Note: In the use case description, every time it is written that the user types in something, it also indicates that the user typed Enter afterwards. </w:t>
      </w:r>
    </w:p>
    <w:tbl>
      <w:tblPr>
        <w:tblpPr w:leftFromText="180" w:rightFromText="180" w:horzAnchor="margin" w:tblpY="810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43"/>
        <w:gridCol w:w="271"/>
        <w:gridCol w:w="361"/>
        <w:gridCol w:w="7331"/>
      </w:tblGrid>
      <w:tr w:rsidR="00EA243D" w:rsidRPr="00CD3030" w:rsidTr="003F2005">
        <w:trPr>
          <w:trHeight w:val="311"/>
        </w:trPr>
        <w:tc>
          <w:tcPr>
            <w:tcW w:w="1914" w:type="dxa"/>
            <w:gridSpan w:val="2"/>
            <w:shd w:val="clear" w:color="auto" w:fill="auto"/>
          </w:tcPr>
          <w:p w:rsidR="00EA243D" w:rsidRPr="00CD3030" w:rsidRDefault="00EA243D" w:rsidP="00055EB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116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117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lastRenderedPageBreak/>
              <w:t>Use Case Name</w:t>
            </w:r>
          </w:p>
        </w:tc>
        <w:tc>
          <w:tcPr>
            <w:tcW w:w="7692" w:type="dxa"/>
            <w:gridSpan w:val="2"/>
            <w:shd w:val="clear" w:color="auto" w:fill="auto"/>
          </w:tcPr>
          <w:p w:rsidR="00EA243D" w:rsidRPr="00CD3030" w:rsidRDefault="00692155" w:rsidP="00055EB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118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119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 xml:space="preserve">Start </w:t>
            </w:r>
            <w:r w:rsidR="001A7C28"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120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 xml:space="preserve">the </w:t>
            </w: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121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>Game</w:t>
            </w:r>
          </w:p>
        </w:tc>
      </w:tr>
      <w:tr w:rsidR="00EA243D" w:rsidRPr="00CD3030" w:rsidTr="003F2005">
        <w:trPr>
          <w:trHeight w:val="328"/>
        </w:trPr>
        <w:tc>
          <w:tcPr>
            <w:tcW w:w="1914" w:type="dxa"/>
            <w:gridSpan w:val="2"/>
            <w:shd w:val="clear" w:color="auto" w:fill="auto"/>
          </w:tcPr>
          <w:p w:rsidR="00EA243D" w:rsidRPr="00CD3030" w:rsidRDefault="00EA243D" w:rsidP="00055EB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122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123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>Overview</w:t>
            </w:r>
          </w:p>
        </w:tc>
        <w:tc>
          <w:tcPr>
            <w:tcW w:w="7692" w:type="dxa"/>
            <w:gridSpan w:val="2"/>
            <w:shd w:val="clear" w:color="auto" w:fill="auto"/>
          </w:tcPr>
          <w:p w:rsidR="00EA243D" w:rsidRPr="00CD3030" w:rsidRDefault="00055EB7" w:rsidP="00055E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24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25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This is the sequence that begins when the User</w:t>
            </w:r>
            <w:r w:rsidR="00901AEF"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26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 </w:t>
            </w: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27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Player first begins the program.</w:t>
            </w:r>
          </w:p>
        </w:tc>
      </w:tr>
      <w:tr w:rsidR="00EA243D" w:rsidRPr="00CD3030" w:rsidTr="003F2005">
        <w:trPr>
          <w:trHeight w:val="311"/>
        </w:trPr>
        <w:tc>
          <w:tcPr>
            <w:tcW w:w="1914" w:type="dxa"/>
            <w:gridSpan w:val="2"/>
            <w:shd w:val="clear" w:color="auto" w:fill="auto"/>
          </w:tcPr>
          <w:p w:rsidR="00EA243D" w:rsidRPr="00CD3030" w:rsidRDefault="00EA243D" w:rsidP="00055EB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128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129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 xml:space="preserve">Actors </w:t>
            </w:r>
          </w:p>
        </w:tc>
        <w:tc>
          <w:tcPr>
            <w:tcW w:w="7692" w:type="dxa"/>
            <w:gridSpan w:val="2"/>
            <w:shd w:val="clear" w:color="auto" w:fill="auto"/>
          </w:tcPr>
          <w:p w:rsidR="00EA243D" w:rsidRPr="00CD3030" w:rsidRDefault="00EA243D" w:rsidP="00055E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30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31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User</w:t>
            </w:r>
            <w:r w:rsidR="00EC1C38"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32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 </w:t>
            </w: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33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Player, Computer</w:t>
            </w:r>
            <w:r w:rsidR="00EC1C38"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34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 </w:t>
            </w: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35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Player</w:t>
            </w:r>
          </w:p>
        </w:tc>
      </w:tr>
      <w:tr w:rsidR="00EA243D" w:rsidRPr="00CD3030" w:rsidTr="003F2005">
        <w:trPr>
          <w:trHeight w:val="297"/>
        </w:trPr>
        <w:tc>
          <w:tcPr>
            <w:tcW w:w="1914" w:type="dxa"/>
            <w:gridSpan w:val="2"/>
            <w:shd w:val="clear" w:color="auto" w:fill="auto"/>
          </w:tcPr>
          <w:p w:rsidR="00EA243D" w:rsidRPr="00CD3030" w:rsidRDefault="00EA243D" w:rsidP="00055EB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136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137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>Pre-conditions</w:t>
            </w:r>
          </w:p>
        </w:tc>
        <w:tc>
          <w:tcPr>
            <w:tcW w:w="7692" w:type="dxa"/>
            <w:gridSpan w:val="2"/>
            <w:shd w:val="clear" w:color="auto" w:fill="auto"/>
          </w:tcPr>
          <w:p w:rsidR="00EA243D" w:rsidRPr="00CD3030" w:rsidRDefault="00EA243D" w:rsidP="00055E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38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39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The User</w:t>
            </w:r>
            <w:r w:rsidR="00EC1C38"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40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 </w:t>
            </w: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41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Player has opened the file containing the program</w:t>
            </w:r>
          </w:p>
        </w:tc>
      </w:tr>
      <w:tr w:rsidR="00EA243D" w:rsidRPr="00CD3030" w:rsidTr="003F2005">
        <w:trPr>
          <w:trHeight w:val="311"/>
        </w:trPr>
        <w:tc>
          <w:tcPr>
            <w:tcW w:w="1914" w:type="dxa"/>
            <w:gridSpan w:val="2"/>
            <w:shd w:val="clear" w:color="auto" w:fill="auto"/>
          </w:tcPr>
          <w:p w:rsidR="00EA243D" w:rsidRPr="00CD3030" w:rsidRDefault="00EA243D" w:rsidP="00055EB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142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143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>Trigger</w:t>
            </w:r>
          </w:p>
        </w:tc>
        <w:tc>
          <w:tcPr>
            <w:tcW w:w="7692" w:type="dxa"/>
            <w:gridSpan w:val="2"/>
            <w:shd w:val="clear" w:color="auto" w:fill="auto"/>
          </w:tcPr>
          <w:p w:rsidR="00EA243D" w:rsidRPr="00CD3030" w:rsidRDefault="00EA243D" w:rsidP="00055E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44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45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The file has been clicked on</w:t>
            </w:r>
          </w:p>
        </w:tc>
      </w:tr>
      <w:tr w:rsidR="00EA243D" w:rsidRPr="00CD3030" w:rsidTr="003F2005">
        <w:trPr>
          <w:trHeight w:val="311"/>
        </w:trPr>
        <w:tc>
          <w:tcPr>
            <w:tcW w:w="9606" w:type="dxa"/>
            <w:gridSpan w:val="4"/>
            <w:shd w:val="clear" w:color="auto" w:fill="auto"/>
          </w:tcPr>
          <w:p w:rsidR="00EA243D" w:rsidRPr="00CD3030" w:rsidRDefault="00EA243D" w:rsidP="00055EB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146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147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 xml:space="preserve">Basic Flow </w:t>
            </w:r>
          </w:p>
        </w:tc>
      </w:tr>
      <w:tr w:rsidR="00EA243D" w:rsidRPr="00CD3030" w:rsidTr="003F2005">
        <w:trPr>
          <w:trHeight w:val="311"/>
        </w:trPr>
        <w:tc>
          <w:tcPr>
            <w:tcW w:w="1643" w:type="dxa"/>
            <w:shd w:val="clear" w:color="auto" w:fill="auto"/>
          </w:tcPr>
          <w:p w:rsidR="00EA243D" w:rsidRPr="00CD3030" w:rsidRDefault="00EA243D" w:rsidP="00055EB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148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149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>Step 1:</w:t>
            </w:r>
          </w:p>
        </w:tc>
        <w:tc>
          <w:tcPr>
            <w:tcW w:w="7963" w:type="dxa"/>
            <w:gridSpan w:val="3"/>
            <w:shd w:val="clear" w:color="auto" w:fill="auto"/>
          </w:tcPr>
          <w:p w:rsidR="00EA243D" w:rsidRPr="00CD3030" w:rsidRDefault="00EA243D" w:rsidP="00EC1C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rPrChange w:id="150" w:author="Sohi_x2" w:date="2012-03-09T18:39:00Z">
                  <w:rPr>
                    <w:rFonts w:ascii="Times New Roman" w:hAnsi="Times New Roman" w:cs="Times New Roman"/>
                    <w:color w:val="FF0000"/>
                    <w:sz w:val="24"/>
                    <w:szCs w:val="24"/>
                    <w:u w:val="single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rPrChange w:id="151" w:author="Sohi_x2" w:date="2012-03-09T18:39:00Z">
                  <w:rPr>
                    <w:rFonts w:ascii="Times New Roman" w:hAnsi="Times New Roman" w:cs="Times New Roman"/>
                    <w:color w:val="FF0000"/>
                    <w:sz w:val="24"/>
                    <w:szCs w:val="24"/>
                    <w:u w:val="single"/>
                  </w:rPr>
                </w:rPrChange>
              </w:rPr>
              <w:t xml:space="preserve">The program starts and the system asks </w:t>
            </w:r>
            <w:r w:rsidR="00EC1C38"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rPrChange w:id="152" w:author="Sohi_x2" w:date="2012-03-09T18:39:00Z">
                  <w:rPr>
                    <w:rFonts w:ascii="Times New Roman" w:hAnsi="Times New Roman" w:cs="Times New Roman"/>
                    <w:color w:val="FF0000"/>
                    <w:sz w:val="24"/>
                    <w:szCs w:val="24"/>
                    <w:u w:val="single"/>
                  </w:rPr>
                </w:rPrChange>
              </w:rPr>
              <w:t>the User</w:t>
            </w:r>
            <w:r w:rsidR="002A24CE"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rPrChange w:id="153" w:author="Sohi_x2" w:date="2012-03-09T18:39:00Z">
                  <w:rPr>
                    <w:rFonts w:ascii="Times New Roman" w:hAnsi="Times New Roman" w:cs="Times New Roman"/>
                    <w:color w:val="FF0000"/>
                    <w:sz w:val="24"/>
                    <w:szCs w:val="24"/>
                    <w:u w:val="single"/>
                  </w:rPr>
                </w:rPrChange>
              </w:rPr>
              <w:t xml:space="preserve"> </w:t>
            </w:r>
            <w:r w:rsidR="00EC1C38"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rPrChange w:id="154" w:author="Sohi_x2" w:date="2012-03-09T18:39:00Z">
                  <w:rPr>
                    <w:rFonts w:ascii="Times New Roman" w:hAnsi="Times New Roman" w:cs="Times New Roman"/>
                    <w:color w:val="FF0000"/>
                    <w:sz w:val="24"/>
                    <w:szCs w:val="24"/>
                    <w:u w:val="single"/>
                  </w:rPr>
                </w:rPrChange>
              </w:rPr>
              <w:t xml:space="preserve">Player what language he/she would like to use: English, Spanish, or Chinese. </w:t>
            </w: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rPrChange w:id="155" w:author="Sohi_x2" w:date="2012-03-09T18:39:00Z">
                  <w:rPr>
                    <w:rFonts w:ascii="Times New Roman" w:hAnsi="Times New Roman" w:cs="Times New Roman"/>
                    <w:color w:val="FF0000"/>
                    <w:sz w:val="24"/>
                    <w:szCs w:val="24"/>
                    <w:u w:val="single"/>
                  </w:rPr>
                </w:rPrChange>
              </w:rPr>
              <w:t xml:space="preserve"> </w:t>
            </w:r>
          </w:p>
        </w:tc>
      </w:tr>
      <w:tr w:rsidR="00EC1C38" w:rsidRPr="00CD3030" w:rsidTr="003F2005">
        <w:trPr>
          <w:trHeight w:val="311"/>
        </w:trPr>
        <w:tc>
          <w:tcPr>
            <w:tcW w:w="1643" w:type="dxa"/>
            <w:shd w:val="clear" w:color="auto" w:fill="auto"/>
          </w:tcPr>
          <w:p w:rsidR="00EC1C38" w:rsidRPr="00CD3030" w:rsidRDefault="00EC1C38" w:rsidP="00055EB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156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157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>Step 2:</w:t>
            </w:r>
          </w:p>
        </w:tc>
        <w:tc>
          <w:tcPr>
            <w:tcW w:w="7963" w:type="dxa"/>
            <w:gridSpan w:val="3"/>
            <w:shd w:val="clear" w:color="auto" w:fill="auto"/>
          </w:tcPr>
          <w:p w:rsidR="00EC1C38" w:rsidRPr="00CD3030" w:rsidRDefault="00EC1C38" w:rsidP="00055E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rPrChange w:id="158" w:author="Sohi_x2" w:date="2012-03-09T18:39:00Z">
                  <w:rPr>
                    <w:rFonts w:ascii="Times New Roman" w:hAnsi="Times New Roman" w:cs="Times New Roman"/>
                    <w:color w:val="FF0000"/>
                    <w:sz w:val="24"/>
                    <w:szCs w:val="24"/>
                    <w:u w:val="single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rPrChange w:id="159" w:author="Sohi_x2" w:date="2012-03-09T18:39:00Z">
                  <w:rPr>
                    <w:rFonts w:ascii="Times New Roman" w:hAnsi="Times New Roman" w:cs="Times New Roman"/>
                    <w:color w:val="FF0000"/>
                    <w:sz w:val="24"/>
                    <w:szCs w:val="24"/>
                    <w:u w:val="single"/>
                  </w:rPr>
                </w:rPrChange>
              </w:rPr>
              <w:t xml:space="preserve">The user enters one of the three languages specified. </w:t>
            </w:r>
          </w:p>
        </w:tc>
      </w:tr>
      <w:tr w:rsidR="00EC1C38" w:rsidRPr="00CD3030" w:rsidTr="003F2005">
        <w:trPr>
          <w:trHeight w:val="311"/>
        </w:trPr>
        <w:tc>
          <w:tcPr>
            <w:tcW w:w="1643" w:type="dxa"/>
            <w:shd w:val="clear" w:color="auto" w:fill="auto"/>
          </w:tcPr>
          <w:p w:rsidR="00EC1C38" w:rsidRPr="00CD3030" w:rsidRDefault="00EC1C38" w:rsidP="00055EB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160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161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>Step 3:</w:t>
            </w:r>
          </w:p>
        </w:tc>
        <w:tc>
          <w:tcPr>
            <w:tcW w:w="7963" w:type="dxa"/>
            <w:gridSpan w:val="3"/>
            <w:shd w:val="clear" w:color="auto" w:fill="auto"/>
          </w:tcPr>
          <w:p w:rsidR="00EC1C38" w:rsidRPr="00CD3030" w:rsidRDefault="00EC1C38" w:rsidP="00055E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rPrChange w:id="162" w:author="Sohi_x2" w:date="2012-03-09T18:39:00Z">
                  <w:rPr>
                    <w:rFonts w:ascii="Times New Roman" w:hAnsi="Times New Roman" w:cs="Times New Roman"/>
                    <w:color w:val="FF0000"/>
                    <w:sz w:val="24"/>
                    <w:szCs w:val="24"/>
                    <w:u w:val="single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rPrChange w:id="163" w:author="Sohi_x2" w:date="2012-03-09T18:39:00Z">
                  <w:rPr>
                    <w:rFonts w:ascii="Times New Roman" w:hAnsi="Times New Roman" w:cs="Times New Roman"/>
                    <w:color w:val="FF0000"/>
                    <w:sz w:val="24"/>
                    <w:szCs w:val="24"/>
                    <w:u w:val="single"/>
                  </w:rPr>
                </w:rPrChange>
              </w:rPr>
              <w:t xml:space="preserve">The system starts using the specified language. </w:t>
            </w:r>
          </w:p>
        </w:tc>
      </w:tr>
      <w:tr w:rsidR="002A24CE" w:rsidRPr="00CD3030" w:rsidTr="003F2005">
        <w:trPr>
          <w:trHeight w:val="311"/>
        </w:trPr>
        <w:tc>
          <w:tcPr>
            <w:tcW w:w="1643" w:type="dxa"/>
            <w:shd w:val="clear" w:color="auto" w:fill="auto"/>
          </w:tcPr>
          <w:p w:rsidR="002A24CE" w:rsidRPr="00CD3030" w:rsidRDefault="002A24CE" w:rsidP="00055EB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164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165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>Step 4:</w:t>
            </w:r>
          </w:p>
        </w:tc>
        <w:tc>
          <w:tcPr>
            <w:tcW w:w="7963" w:type="dxa"/>
            <w:gridSpan w:val="3"/>
            <w:shd w:val="clear" w:color="auto" w:fill="auto"/>
          </w:tcPr>
          <w:p w:rsidR="002A24CE" w:rsidRPr="00CD3030" w:rsidRDefault="002A24CE" w:rsidP="00055E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rPrChange w:id="166" w:author="Sohi_x2" w:date="2012-03-09T18:39:00Z">
                  <w:rPr>
                    <w:rFonts w:ascii="Times New Roman" w:hAnsi="Times New Roman" w:cs="Times New Roman"/>
                    <w:color w:val="FF0000"/>
                    <w:sz w:val="24"/>
                    <w:szCs w:val="24"/>
                    <w:u w:val="single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rPrChange w:id="167" w:author="Sohi_x2" w:date="2012-03-09T18:39:00Z">
                  <w:rPr>
                    <w:rFonts w:ascii="Times New Roman" w:hAnsi="Times New Roman" w:cs="Times New Roman"/>
                    <w:color w:val="FF0000"/>
                    <w:sz w:val="24"/>
                    <w:szCs w:val="24"/>
                    <w:u w:val="single"/>
                  </w:rPr>
                </w:rPrChange>
              </w:rPr>
              <w:t xml:space="preserve">The system asks the User Player to enter his name. </w:t>
            </w:r>
          </w:p>
        </w:tc>
      </w:tr>
      <w:tr w:rsidR="00EA243D" w:rsidRPr="00CD3030" w:rsidTr="003F2005">
        <w:trPr>
          <w:trHeight w:val="311"/>
        </w:trPr>
        <w:tc>
          <w:tcPr>
            <w:tcW w:w="1643" w:type="dxa"/>
            <w:shd w:val="clear" w:color="auto" w:fill="auto"/>
          </w:tcPr>
          <w:p w:rsidR="00EA243D" w:rsidRPr="00CD3030" w:rsidRDefault="00EA243D" w:rsidP="00055EB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rPrChange w:id="168" w:author="Sohi_x2" w:date="2012-03-09T18:39:00Z">
                  <w:rPr>
                    <w:rFonts w:ascii="Times New Roman" w:hAnsi="Times New Roman" w:cs="Times New Roman"/>
                    <w:b/>
                    <w:color w:val="FF0000"/>
                    <w:sz w:val="24"/>
                    <w:szCs w:val="24"/>
                    <w:u w:val="single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rPrChange w:id="169" w:author="Sohi_x2" w:date="2012-03-09T18:39:00Z">
                  <w:rPr>
                    <w:rFonts w:ascii="Times New Roman" w:hAnsi="Times New Roman" w:cs="Times New Roman"/>
                    <w:b/>
                    <w:color w:val="FF0000"/>
                    <w:sz w:val="24"/>
                    <w:szCs w:val="24"/>
                    <w:u w:val="single"/>
                  </w:rPr>
                </w:rPrChange>
              </w:rPr>
              <w:t xml:space="preserve">Step </w:t>
            </w:r>
            <w:r w:rsidR="00EC1C38"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rPrChange w:id="170" w:author="Sohi_x2" w:date="2012-03-09T18:39:00Z">
                  <w:rPr>
                    <w:rFonts w:ascii="Times New Roman" w:hAnsi="Times New Roman" w:cs="Times New Roman"/>
                    <w:b/>
                    <w:color w:val="FF0000"/>
                    <w:sz w:val="24"/>
                    <w:szCs w:val="24"/>
                    <w:u w:val="single"/>
                  </w:rPr>
                </w:rPrChange>
              </w:rPr>
              <w:t>4</w:t>
            </w: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rPrChange w:id="171" w:author="Sohi_x2" w:date="2012-03-09T18:39:00Z">
                  <w:rPr>
                    <w:rFonts w:ascii="Times New Roman" w:hAnsi="Times New Roman" w:cs="Times New Roman"/>
                    <w:b/>
                    <w:color w:val="FF0000"/>
                    <w:sz w:val="24"/>
                    <w:szCs w:val="24"/>
                    <w:u w:val="single"/>
                  </w:rPr>
                </w:rPrChange>
              </w:rPr>
              <w:t>:</w:t>
            </w:r>
          </w:p>
        </w:tc>
        <w:tc>
          <w:tcPr>
            <w:tcW w:w="7963" w:type="dxa"/>
            <w:gridSpan w:val="3"/>
            <w:shd w:val="clear" w:color="auto" w:fill="auto"/>
          </w:tcPr>
          <w:p w:rsidR="00EA243D" w:rsidRPr="00CD3030" w:rsidRDefault="00EA243D" w:rsidP="00055E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72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73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The User</w:t>
            </w:r>
            <w:r w:rsidR="00EC1C38"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74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 </w:t>
            </w: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75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Player enters his name</w:t>
            </w:r>
          </w:p>
        </w:tc>
      </w:tr>
      <w:tr w:rsidR="00EA243D" w:rsidRPr="00CD3030" w:rsidTr="003F2005">
        <w:trPr>
          <w:trHeight w:val="623"/>
        </w:trPr>
        <w:tc>
          <w:tcPr>
            <w:tcW w:w="1643" w:type="dxa"/>
            <w:shd w:val="clear" w:color="auto" w:fill="auto"/>
          </w:tcPr>
          <w:p w:rsidR="00EA243D" w:rsidRPr="00CD3030" w:rsidRDefault="00EA243D" w:rsidP="00EC1C3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rPrChange w:id="176" w:author="Sohi_x2" w:date="2012-03-09T18:39:00Z">
                  <w:rPr>
                    <w:rFonts w:ascii="Times New Roman" w:hAnsi="Times New Roman" w:cs="Times New Roman"/>
                    <w:b/>
                    <w:color w:val="FF0000"/>
                    <w:sz w:val="24"/>
                    <w:szCs w:val="24"/>
                    <w:u w:val="single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rPrChange w:id="177" w:author="Sohi_x2" w:date="2012-03-09T18:39:00Z">
                  <w:rPr>
                    <w:rFonts w:ascii="Times New Roman" w:hAnsi="Times New Roman" w:cs="Times New Roman"/>
                    <w:b/>
                    <w:color w:val="FF0000"/>
                    <w:sz w:val="24"/>
                    <w:szCs w:val="24"/>
                    <w:u w:val="single"/>
                  </w:rPr>
                </w:rPrChange>
              </w:rPr>
              <w:t xml:space="preserve">Step </w:t>
            </w:r>
            <w:r w:rsidR="00EC1C38"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rPrChange w:id="178" w:author="Sohi_x2" w:date="2012-03-09T18:39:00Z">
                  <w:rPr>
                    <w:rFonts w:ascii="Times New Roman" w:hAnsi="Times New Roman" w:cs="Times New Roman"/>
                    <w:b/>
                    <w:color w:val="FF0000"/>
                    <w:sz w:val="24"/>
                    <w:szCs w:val="24"/>
                    <w:u w:val="single"/>
                  </w:rPr>
                </w:rPrChange>
              </w:rPr>
              <w:t>5</w:t>
            </w: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rPrChange w:id="179" w:author="Sohi_x2" w:date="2012-03-09T18:39:00Z">
                  <w:rPr>
                    <w:rFonts w:ascii="Times New Roman" w:hAnsi="Times New Roman" w:cs="Times New Roman"/>
                    <w:b/>
                    <w:color w:val="FF0000"/>
                    <w:sz w:val="24"/>
                    <w:szCs w:val="24"/>
                    <w:u w:val="single"/>
                  </w:rPr>
                </w:rPrChange>
              </w:rPr>
              <w:t>:</w:t>
            </w:r>
          </w:p>
        </w:tc>
        <w:tc>
          <w:tcPr>
            <w:tcW w:w="7963" w:type="dxa"/>
            <w:gridSpan w:val="3"/>
            <w:shd w:val="clear" w:color="auto" w:fill="auto"/>
          </w:tcPr>
          <w:p w:rsidR="00EA243D" w:rsidRPr="00CD3030" w:rsidRDefault="00EA243D" w:rsidP="00055E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80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del w:id="181" w:author="Sohi_x2" w:date="2012-03-09T18:36:00Z">
              <w:r w:rsidRPr="00CD3030" w:rsidDel="00193CE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rPrChange w:id="182" w:author="Sohi_x2" w:date="2012-03-09T18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>The system asks the User</w:delText>
              </w:r>
              <w:r w:rsidR="002A24CE" w:rsidRPr="00CD3030" w:rsidDel="00193CE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rPrChange w:id="183" w:author="Sohi_x2" w:date="2012-03-09T18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 </w:delText>
              </w:r>
              <w:r w:rsidRPr="00CD3030" w:rsidDel="00193CE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rPrChange w:id="184" w:author="Sohi_x2" w:date="2012-03-09T18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>Player to enter the number of throws he/she wants to play</w:delText>
              </w:r>
            </w:del>
          </w:p>
        </w:tc>
      </w:tr>
      <w:tr w:rsidR="00EA243D" w:rsidRPr="00CD3030" w:rsidTr="003F2005">
        <w:trPr>
          <w:trHeight w:val="297"/>
        </w:trPr>
        <w:tc>
          <w:tcPr>
            <w:tcW w:w="1643" w:type="dxa"/>
            <w:shd w:val="clear" w:color="auto" w:fill="auto"/>
          </w:tcPr>
          <w:p w:rsidR="00EA243D" w:rsidRPr="00CD3030" w:rsidRDefault="00EA243D" w:rsidP="00EC1C3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rPrChange w:id="185" w:author="Sohi_x2" w:date="2012-03-09T18:39:00Z">
                  <w:rPr>
                    <w:rFonts w:ascii="Times New Roman" w:hAnsi="Times New Roman" w:cs="Times New Roman"/>
                    <w:b/>
                    <w:color w:val="FF0000"/>
                    <w:sz w:val="24"/>
                    <w:szCs w:val="24"/>
                    <w:u w:val="single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rPrChange w:id="186" w:author="Sohi_x2" w:date="2012-03-09T18:39:00Z">
                  <w:rPr>
                    <w:rFonts w:ascii="Times New Roman" w:hAnsi="Times New Roman" w:cs="Times New Roman"/>
                    <w:b/>
                    <w:color w:val="FF0000"/>
                    <w:sz w:val="24"/>
                    <w:szCs w:val="24"/>
                    <w:u w:val="single"/>
                  </w:rPr>
                </w:rPrChange>
              </w:rPr>
              <w:t xml:space="preserve">Step </w:t>
            </w:r>
            <w:r w:rsidR="00EC1C38"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rPrChange w:id="187" w:author="Sohi_x2" w:date="2012-03-09T18:39:00Z">
                  <w:rPr>
                    <w:rFonts w:ascii="Times New Roman" w:hAnsi="Times New Roman" w:cs="Times New Roman"/>
                    <w:b/>
                    <w:color w:val="FF0000"/>
                    <w:sz w:val="24"/>
                    <w:szCs w:val="24"/>
                    <w:u w:val="single"/>
                  </w:rPr>
                </w:rPrChange>
              </w:rPr>
              <w:t>6</w:t>
            </w: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rPrChange w:id="188" w:author="Sohi_x2" w:date="2012-03-09T18:39:00Z">
                  <w:rPr>
                    <w:rFonts w:ascii="Times New Roman" w:hAnsi="Times New Roman" w:cs="Times New Roman"/>
                    <w:b/>
                    <w:color w:val="FF0000"/>
                    <w:sz w:val="24"/>
                    <w:szCs w:val="24"/>
                    <w:u w:val="single"/>
                  </w:rPr>
                </w:rPrChange>
              </w:rPr>
              <w:t>:</w:t>
            </w:r>
          </w:p>
        </w:tc>
        <w:tc>
          <w:tcPr>
            <w:tcW w:w="7963" w:type="dxa"/>
            <w:gridSpan w:val="3"/>
            <w:shd w:val="clear" w:color="auto" w:fill="auto"/>
          </w:tcPr>
          <w:p w:rsidR="00EA243D" w:rsidRPr="00CD3030" w:rsidRDefault="00EA243D" w:rsidP="00055E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89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del w:id="190" w:author="Sohi_x2" w:date="2012-03-09T18:36:00Z">
              <w:r w:rsidRPr="00CD3030" w:rsidDel="00193CE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rPrChange w:id="191" w:author="Sohi_x2" w:date="2012-03-09T18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>The User</w:delText>
              </w:r>
              <w:r w:rsidR="00EC1C38" w:rsidRPr="00CD3030" w:rsidDel="00193CE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rPrChange w:id="192" w:author="Sohi_x2" w:date="2012-03-09T18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 </w:delText>
              </w:r>
              <w:r w:rsidRPr="00CD3030" w:rsidDel="00193CE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rPrChange w:id="193" w:author="Sohi_x2" w:date="2012-03-09T18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>Player enters the number of throws</w:delText>
              </w:r>
            </w:del>
          </w:p>
        </w:tc>
      </w:tr>
      <w:tr w:rsidR="00EA243D" w:rsidRPr="00CD3030" w:rsidTr="003F2005">
        <w:trPr>
          <w:trHeight w:val="311"/>
        </w:trPr>
        <w:tc>
          <w:tcPr>
            <w:tcW w:w="1643" w:type="dxa"/>
            <w:shd w:val="clear" w:color="auto" w:fill="auto"/>
          </w:tcPr>
          <w:p w:rsidR="00EA243D" w:rsidRPr="00CD3030" w:rsidRDefault="00EA243D" w:rsidP="00EC1C3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rPrChange w:id="194" w:author="Sohi_x2" w:date="2012-03-09T18:39:00Z">
                  <w:rPr>
                    <w:rFonts w:ascii="Times New Roman" w:hAnsi="Times New Roman" w:cs="Times New Roman"/>
                    <w:b/>
                    <w:color w:val="FF0000"/>
                    <w:sz w:val="24"/>
                    <w:szCs w:val="24"/>
                    <w:u w:val="single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rPrChange w:id="195" w:author="Sohi_x2" w:date="2012-03-09T18:39:00Z">
                  <w:rPr>
                    <w:rFonts w:ascii="Times New Roman" w:hAnsi="Times New Roman" w:cs="Times New Roman"/>
                    <w:b/>
                    <w:color w:val="FF0000"/>
                    <w:sz w:val="24"/>
                    <w:szCs w:val="24"/>
                    <w:u w:val="single"/>
                  </w:rPr>
                </w:rPrChange>
              </w:rPr>
              <w:t xml:space="preserve">Step </w:t>
            </w:r>
            <w:r w:rsidR="00EC1C38"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rPrChange w:id="196" w:author="Sohi_x2" w:date="2012-03-09T18:39:00Z">
                  <w:rPr>
                    <w:rFonts w:ascii="Times New Roman" w:hAnsi="Times New Roman" w:cs="Times New Roman"/>
                    <w:b/>
                    <w:color w:val="FF0000"/>
                    <w:sz w:val="24"/>
                    <w:szCs w:val="24"/>
                    <w:u w:val="single"/>
                  </w:rPr>
                </w:rPrChange>
              </w:rPr>
              <w:t>7</w:t>
            </w: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rPrChange w:id="197" w:author="Sohi_x2" w:date="2012-03-09T18:39:00Z">
                  <w:rPr>
                    <w:rFonts w:ascii="Times New Roman" w:hAnsi="Times New Roman" w:cs="Times New Roman"/>
                    <w:b/>
                    <w:color w:val="FF0000"/>
                    <w:sz w:val="24"/>
                    <w:szCs w:val="24"/>
                    <w:u w:val="single"/>
                  </w:rPr>
                </w:rPrChange>
              </w:rPr>
              <w:t>:</w:t>
            </w:r>
          </w:p>
        </w:tc>
        <w:tc>
          <w:tcPr>
            <w:tcW w:w="7963" w:type="dxa"/>
            <w:gridSpan w:val="3"/>
            <w:shd w:val="clear" w:color="auto" w:fill="auto"/>
          </w:tcPr>
          <w:p w:rsidR="00EA243D" w:rsidRPr="00CD3030" w:rsidRDefault="00EA243D" w:rsidP="00055E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98" w:author="Sohi_x2" w:date="2012-03-09T18:39:00Z">
                  <w:rPr>
                    <w:rFonts w:ascii="Times New Roman" w:hAnsi="Times New Roman" w:cs="Times New Roman"/>
                    <w:color w:val="FF0000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99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The system begins </w:t>
            </w: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200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>Play a Round</w:t>
            </w:r>
            <w:r w:rsidR="006A30E7"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01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 – refer to the Play a Round use case description.</w:t>
            </w:r>
          </w:p>
        </w:tc>
      </w:tr>
      <w:tr w:rsidR="00EA243D" w:rsidRPr="00CD3030" w:rsidTr="003F2005">
        <w:trPr>
          <w:trHeight w:val="311"/>
        </w:trPr>
        <w:tc>
          <w:tcPr>
            <w:tcW w:w="9606" w:type="dxa"/>
            <w:gridSpan w:val="4"/>
            <w:shd w:val="clear" w:color="auto" w:fill="auto"/>
          </w:tcPr>
          <w:p w:rsidR="00EA243D" w:rsidRPr="00CD3030" w:rsidRDefault="00EA243D" w:rsidP="00055EB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202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203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>Post Conditions</w:t>
            </w:r>
          </w:p>
        </w:tc>
      </w:tr>
      <w:tr w:rsidR="00EA243D" w:rsidRPr="00CD3030" w:rsidTr="003F2005">
        <w:trPr>
          <w:trHeight w:val="934"/>
        </w:trPr>
        <w:tc>
          <w:tcPr>
            <w:tcW w:w="9606" w:type="dxa"/>
            <w:gridSpan w:val="4"/>
            <w:shd w:val="clear" w:color="auto" w:fill="auto"/>
          </w:tcPr>
          <w:p w:rsidR="00EA243D" w:rsidRPr="00CD3030" w:rsidRDefault="00EA243D" w:rsidP="00055E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04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05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The </w:t>
            </w: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rPrChange w:id="206" w:author="Sohi_x2" w:date="2012-03-09T18:39:00Z">
                  <w:rPr>
                    <w:rFonts w:ascii="Times New Roman" w:hAnsi="Times New Roman" w:cs="Times New Roman"/>
                    <w:color w:val="FF0000"/>
                    <w:sz w:val="24"/>
                    <w:szCs w:val="24"/>
                    <w:u w:val="single"/>
                  </w:rPr>
                </w:rPrChange>
              </w:rPr>
              <w:t>User</w:t>
            </w:r>
            <w:r w:rsidR="002A24CE"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rPrChange w:id="207" w:author="Sohi_x2" w:date="2012-03-09T18:39:00Z">
                  <w:rPr>
                    <w:rFonts w:ascii="Times New Roman" w:hAnsi="Times New Roman" w:cs="Times New Roman"/>
                    <w:color w:val="FF0000"/>
                    <w:sz w:val="24"/>
                    <w:szCs w:val="24"/>
                    <w:u w:val="single"/>
                  </w:rPr>
                </w:rPrChange>
              </w:rPr>
              <w:t xml:space="preserve"> </w:t>
            </w: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rPrChange w:id="208" w:author="Sohi_x2" w:date="2012-03-09T18:39:00Z">
                  <w:rPr>
                    <w:rFonts w:ascii="Times New Roman" w:hAnsi="Times New Roman" w:cs="Times New Roman"/>
                    <w:color w:val="FF0000"/>
                    <w:sz w:val="24"/>
                    <w:szCs w:val="24"/>
                    <w:u w:val="single"/>
                  </w:rPr>
                </w:rPrChange>
              </w:rPr>
              <w:t>Player</w:t>
            </w: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09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 has entered the number of throws they wish to play ant the system is ready to begin </w:t>
            </w:r>
          </w:p>
          <w:p w:rsidR="00EA243D" w:rsidRPr="00CD3030" w:rsidRDefault="00EA243D" w:rsidP="00055E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10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</w:p>
        </w:tc>
      </w:tr>
      <w:tr w:rsidR="00EA243D" w:rsidRPr="00CD3030" w:rsidTr="003F2005">
        <w:trPr>
          <w:trHeight w:val="311"/>
        </w:trPr>
        <w:tc>
          <w:tcPr>
            <w:tcW w:w="9606" w:type="dxa"/>
            <w:gridSpan w:val="4"/>
            <w:shd w:val="clear" w:color="auto" w:fill="auto"/>
          </w:tcPr>
          <w:p w:rsidR="00EA243D" w:rsidRPr="00CD3030" w:rsidRDefault="00EA243D" w:rsidP="00055EB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211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212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>Alternative Paths:</w:t>
            </w:r>
          </w:p>
        </w:tc>
      </w:tr>
      <w:tr w:rsidR="00EA243D" w:rsidRPr="00CD3030" w:rsidTr="003F2005">
        <w:trPr>
          <w:trHeight w:val="3248"/>
        </w:trPr>
        <w:tc>
          <w:tcPr>
            <w:tcW w:w="9606" w:type="dxa"/>
            <w:gridSpan w:val="4"/>
            <w:shd w:val="clear" w:color="auto" w:fill="auto"/>
          </w:tcPr>
          <w:p w:rsidR="00D479AE" w:rsidRPr="00CD3030" w:rsidRDefault="00D479AE" w:rsidP="00D479AE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13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14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The user typed in something else (followed by the Enter key). The user typed: </w:t>
            </w:r>
          </w:p>
          <w:p w:rsidR="00812C0E" w:rsidRPr="00CD3030" w:rsidRDefault="00812C0E" w:rsidP="00812C0E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rPrChange w:id="215" w:author="Sohi_x2" w:date="2012-03-09T18:39:00Z">
                  <w:rPr>
                    <w:rFonts w:ascii="Times New Roman" w:hAnsi="Times New Roman" w:cs="Times New Roman"/>
                    <w:color w:val="FF0000"/>
                    <w:sz w:val="24"/>
                    <w:szCs w:val="24"/>
                    <w:u w:val="single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rPrChange w:id="216" w:author="Sohi_x2" w:date="2012-03-09T18:39:00Z">
                  <w:rPr>
                    <w:rFonts w:ascii="Times New Roman" w:hAnsi="Times New Roman" w:cs="Times New Roman"/>
                    <w:color w:val="FF0000"/>
                    <w:sz w:val="24"/>
                    <w:szCs w:val="24"/>
                    <w:u w:val="single"/>
                  </w:rPr>
                </w:rPrChange>
              </w:rPr>
              <w:t xml:space="preserve">An invalid command – Display error message and ask the user to enter a valid command. </w:t>
            </w:r>
          </w:p>
          <w:p w:rsidR="00D479AE" w:rsidRPr="00CD3030" w:rsidRDefault="00D479AE" w:rsidP="00D479AE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17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18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“Help” – Refer to the Display the Help Message use case description.</w:t>
            </w:r>
          </w:p>
          <w:p w:rsidR="00D479AE" w:rsidRPr="00CD3030" w:rsidRDefault="00D479AE" w:rsidP="00D479AE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19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20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“Restart” – Refer to the Start a New Game use case description.</w:t>
            </w:r>
          </w:p>
          <w:p w:rsidR="00D479AE" w:rsidRPr="00CD3030" w:rsidRDefault="00D479AE" w:rsidP="00D479AE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21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22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“Quit” – Refer to the Quit the Game use case description.</w:t>
            </w:r>
          </w:p>
          <w:p w:rsidR="00EA243D" w:rsidRPr="00CD3030" w:rsidRDefault="00D479AE" w:rsidP="00055E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23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24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“Score” – Refer to the Display the Score use case description.</w:t>
            </w:r>
          </w:p>
        </w:tc>
      </w:tr>
      <w:tr w:rsidR="00EA243D" w:rsidRPr="00CD3030" w:rsidTr="003F2005">
        <w:trPr>
          <w:trHeight w:val="623"/>
        </w:trPr>
        <w:tc>
          <w:tcPr>
            <w:tcW w:w="2275" w:type="dxa"/>
            <w:gridSpan w:val="3"/>
            <w:shd w:val="clear" w:color="auto" w:fill="auto"/>
          </w:tcPr>
          <w:p w:rsidR="00EA243D" w:rsidRPr="00CD3030" w:rsidRDefault="00EA243D" w:rsidP="00055EB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225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226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>Nonfunctional Requirements</w:t>
            </w:r>
          </w:p>
        </w:tc>
        <w:tc>
          <w:tcPr>
            <w:tcW w:w="7331" w:type="dxa"/>
            <w:shd w:val="clear" w:color="auto" w:fill="auto"/>
          </w:tcPr>
          <w:p w:rsidR="00EA243D" w:rsidRPr="00CD3030" w:rsidRDefault="00692155" w:rsidP="00055E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27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28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The system must respond within a 5 </w:t>
            </w:r>
            <w:proofErr w:type="spellStart"/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29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secs</w:t>
            </w:r>
            <w:proofErr w:type="spellEnd"/>
          </w:p>
        </w:tc>
      </w:tr>
      <w:tr w:rsidR="00EA243D" w:rsidRPr="00CD3030" w:rsidTr="003F2005">
        <w:trPr>
          <w:trHeight w:val="1394"/>
        </w:trPr>
        <w:tc>
          <w:tcPr>
            <w:tcW w:w="2275" w:type="dxa"/>
            <w:gridSpan w:val="3"/>
            <w:shd w:val="clear" w:color="auto" w:fill="auto"/>
          </w:tcPr>
          <w:p w:rsidR="00EA243D" w:rsidRPr="00CD3030" w:rsidRDefault="00EA243D" w:rsidP="00055EB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230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231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 xml:space="preserve">Glossary </w:t>
            </w:r>
          </w:p>
        </w:tc>
        <w:tc>
          <w:tcPr>
            <w:tcW w:w="7331" w:type="dxa"/>
            <w:shd w:val="clear" w:color="auto" w:fill="auto"/>
          </w:tcPr>
          <w:p w:rsidR="00EB5431" w:rsidRPr="00CD3030" w:rsidRDefault="00EB5431" w:rsidP="00EB5431">
            <w:pPr>
              <w:pStyle w:val="NoSpacing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rPrChange w:id="232" w:author="Sohi_x2" w:date="2012-03-09T18:39:00Z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rPrChange>
              </w:rPr>
            </w:pPr>
            <w:proofErr w:type="gramStart"/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33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quit</w:t>
            </w:r>
            <w:proofErr w:type="gramEnd"/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34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 - The user types “quit” to close the game. </w:t>
            </w:r>
          </w:p>
          <w:p w:rsidR="00EB5431" w:rsidRPr="00CD3030" w:rsidRDefault="00EB5431" w:rsidP="00EB543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35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proofErr w:type="gramStart"/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36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restart</w:t>
            </w:r>
            <w:proofErr w:type="gramEnd"/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37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 - The user types “restart” to start a new game. </w:t>
            </w:r>
          </w:p>
          <w:p w:rsidR="00EB5431" w:rsidRPr="00CD3030" w:rsidRDefault="00EB5431" w:rsidP="00EB543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38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proofErr w:type="gramStart"/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39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help</w:t>
            </w:r>
            <w:proofErr w:type="gramEnd"/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40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 - The user types “help” to display a help message about how to play the game, what are the rules, and what are the commands.</w:t>
            </w:r>
          </w:p>
          <w:p w:rsidR="00EA243D" w:rsidRPr="00CD3030" w:rsidRDefault="00EB5431" w:rsidP="00EB5431">
            <w:pPr>
              <w:rPr>
                <w:color w:val="000000" w:themeColor="text1"/>
                <w:rPrChange w:id="241" w:author="Sohi_x2" w:date="2012-03-09T18:39:00Z">
                  <w:rPr/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42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score – the user types “score” to display the current score</w:t>
            </w:r>
          </w:p>
        </w:tc>
      </w:tr>
    </w:tbl>
    <w:p w:rsidR="000F2F00" w:rsidRPr="00CD3030" w:rsidRDefault="00692155" w:rsidP="001A7C28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rPrChange w:id="243" w:author="Sohi_x2" w:date="2012-03-09T18:39:00Z">
            <w:rPr>
              <w:rFonts w:ascii="Times New Roman" w:eastAsia="Times New Roman" w:hAnsi="Times New Roman" w:cs="Times New Roman"/>
              <w:b/>
              <w:sz w:val="28"/>
              <w:szCs w:val="24"/>
            </w:rPr>
          </w:rPrChange>
        </w:rPr>
      </w:pPr>
      <w:r w:rsidRPr="00CD3030">
        <w:rPr>
          <w:rFonts w:ascii="Times New Roman" w:eastAsia="Times New Roman" w:hAnsi="Times New Roman" w:cs="Times New Roman"/>
          <w:b/>
          <w:vanish/>
          <w:color w:val="000000" w:themeColor="text1"/>
          <w:sz w:val="28"/>
          <w:szCs w:val="24"/>
          <w:rPrChange w:id="244" w:author="Sohi_x2" w:date="2012-03-09T18:39:00Z">
            <w:rPr>
              <w:rFonts w:ascii="Times New Roman" w:eastAsia="Times New Roman" w:hAnsi="Times New Roman" w:cs="Times New Roman"/>
              <w:b/>
              <w:vanish/>
              <w:sz w:val="28"/>
              <w:szCs w:val="24"/>
            </w:rPr>
          </w:rPrChange>
        </w:rPr>
        <w:t xml:space="preserve">=rds. . typed Enter afterwards. typed Enter afterwards. ten that the user types in something,  also means that the uesr </w:t>
      </w:r>
      <w:r w:rsidRPr="00CD3030">
        <w:rPr>
          <w:rFonts w:ascii="Times New Roman" w:eastAsia="Times New Roman" w:hAnsi="Times New Roman" w:cs="Times New Roman"/>
          <w:b/>
          <w:vanish/>
          <w:color w:val="000000" w:themeColor="text1"/>
          <w:sz w:val="28"/>
          <w:szCs w:val="24"/>
          <w:rPrChange w:id="245" w:author="Sohi_x2" w:date="2012-03-09T18:39:00Z">
            <w:rPr>
              <w:rFonts w:ascii="Times New Roman" w:eastAsia="Times New Roman" w:hAnsi="Times New Roman" w:cs="Times New Roman"/>
              <w:b/>
              <w:vanish/>
              <w:sz w:val="28"/>
              <w:szCs w:val="24"/>
            </w:rPr>
          </w:rPrChange>
        </w:rPr>
        <w:pgNum/>
      </w:r>
      <w:r w:rsidRPr="00CD3030">
        <w:rPr>
          <w:rFonts w:ascii="Times New Roman" w:eastAsia="Times New Roman" w:hAnsi="Times New Roman" w:cs="Times New Roman"/>
          <w:b/>
          <w:vanish/>
          <w:color w:val="000000" w:themeColor="text1"/>
          <w:sz w:val="28"/>
          <w:szCs w:val="24"/>
          <w:rPrChange w:id="246" w:author="Sohi_x2" w:date="2012-03-09T18:39:00Z">
            <w:rPr>
              <w:rFonts w:ascii="Times New Roman" w:eastAsia="Times New Roman" w:hAnsi="Times New Roman" w:cs="Times New Roman"/>
              <w:b/>
              <w:vanish/>
              <w:sz w:val="28"/>
              <w:szCs w:val="24"/>
            </w:rPr>
          </w:rPrChange>
        </w:rPr>
        <w:pgNum/>
      </w:r>
      <w:r w:rsidRPr="00CD3030">
        <w:rPr>
          <w:rFonts w:ascii="Times New Roman" w:eastAsia="Times New Roman" w:hAnsi="Times New Roman" w:cs="Times New Roman"/>
          <w:b/>
          <w:vanish/>
          <w:color w:val="000000" w:themeColor="text1"/>
          <w:sz w:val="28"/>
          <w:szCs w:val="24"/>
          <w:rPrChange w:id="247" w:author="Sohi_x2" w:date="2012-03-09T18:39:00Z">
            <w:rPr>
              <w:rFonts w:ascii="Times New Roman" w:eastAsia="Times New Roman" w:hAnsi="Times New Roman" w:cs="Times New Roman"/>
              <w:b/>
              <w:vanish/>
              <w:sz w:val="28"/>
              <w:szCs w:val="24"/>
            </w:rPr>
          </w:rPrChange>
        </w:rPr>
        <w:pgNum/>
      </w:r>
      <w:r w:rsidRPr="00CD3030">
        <w:rPr>
          <w:rFonts w:ascii="Times New Roman" w:eastAsia="Times New Roman" w:hAnsi="Times New Roman" w:cs="Times New Roman"/>
          <w:b/>
          <w:vanish/>
          <w:color w:val="000000" w:themeColor="text1"/>
          <w:sz w:val="28"/>
          <w:szCs w:val="24"/>
          <w:rPrChange w:id="248" w:author="Sohi_x2" w:date="2012-03-09T18:39:00Z">
            <w:rPr>
              <w:rFonts w:ascii="Times New Roman" w:eastAsia="Times New Roman" w:hAnsi="Times New Roman" w:cs="Times New Roman"/>
              <w:b/>
              <w:vanish/>
              <w:sz w:val="28"/>
              <w:szCs w:val="24"/>
            </w:rPr>
          </w:rPrChange>
        </w:rPr>
        <w:pgNum/>
      </w:r>
      <w:r w:rsidRPr="00CD3030">
        <w:rPr>
          <w:rFonts w:ascii="Times New Roman" w:eastAsia="Times New Roman" w:hAnsi="Times New Roman" w:cs="Times New Roman"/>
          <w:b/>
          <w:vanish/>
          <w:color w:val="000000" w:themeColor="text1"/>
          <w:sz w:val="28"/>
          <w:szCs w:val="24"/>
          <w:rPrChange w:id="249" w:author="Sohi_x2" w:date="2012-03-09T18:39:00Z">
            <w:rPr>
              <w:rFonts w:ascii="Times New Roman" w:eastAsia="Times New Roman" w:hAnsi="Times New Roman" w:cs="Times New Roman"/>
              <w:b/>
              <w:vanish/>
              <w:sz w:val="28"/>
              <w:szCs w:val="24"/>
            </w:rPr>
          </w:rPrChange>
        </w:rPr>
        <w:pgNum/>
      </w:r>
      <w:r w:rsidRPr="00CD3030">
        <w:rPr>
          <w:rFonts w:ascii="Times New Roman" w:eastAsia="Times New Roman" w:hAnsi="Times New Roman" w:cs="Times New Roman"/>
          <w:b/>
          <w:vanish/>
          <w:color w:val="000000" w:themeColor="text1"/>
          <w:sz w:val="28"/>
          <w:szCs w:val="24"/>
          <w:rPrChange w:id="250" w:author="Sohi_x2" w:date="2012-03-09T18:39:00Z">
            <w:rPr>
              <w:rFonts w:ascii="Times New Roman" w:eastAsia="Times New Roman" w:hAnsi="Times New Roman" w:cs="Times New Roman"/>
              <w:b/>
              <w:vanish/>
              <w:sz w:val="28"/>
              <w:szCs w:val="24"/>
            </w:rPr>
          </w:rPrChange>
        </w:rPr>
        <w:pgNum/>
      </w:r>
      <w:r w:rsidRPr="00CD3030">
        <w:rPr>
          <w:rFonts w:ascii="Times New Roman" w:eastAsia="Times New Roman" w:hAnsi="Times New Roman" w:cs="Times New Roman"/>
          <w:b/>
          <w:vanish/>
          <w:color w:val="000000" w:themeColor="text1"/>
          <w:sz w:val="28"/>
          <w:szCs w:val="24"/>
          <w:rPrChange w:id="251" w:author="Sohi_x2" w:date="2012-03-09T18:39:00Z">
            <w:rPr>
              <w:rFonts w:ascii="Times New Roman" w:eastAsia="Times New Roman" w:hAnsi="Times New Roman" w:cs="Times New Roman"/>
              <w:b/>
              <w:vanish/>
              <w:sz w:val="28"/>
              <w:szCs w:val="24"/>
            </w:rPr>
          </w:rPrChange>
        </w:rPr>
        <w:pgNum/>
      </w:r>
      <w:r w:rsidRPr="00CD3030">
        <w:rPr>
          <w:rFonts w:ascii="Times New Roman" w:eastAsia="Times New Roman" w:hAnsi="Times New Roman" w:cs="Times New Roman"/>
          <w:b/>
          <w:vanish/>
          <w:color w:val="000000" w:themeColor="text1"/>
          <w:sz w:val="28"/>
          <w:szCs w:val="24"/>
          <w:rPrChange w:id="252" w:author="Sohi_x2" w:date="2012-03-09T18:39:00Z">
            <w:rPr>
              <w:rFonts w:ascii="Times New Roman" w:eastAsia="Times New Roman" w:hAnsi="Times New Roman" w:cs="Times New Roman"/>
              <w:b/>
              <w:vanish/>
              <w:sz w:val="28"/>
              <w:szCs w:val="24"/>
            </w:rPr>
          </w:rPrChange>
        </w:rPr>
        <w:pgNum/>
      </w:r>
      <w:r w:rsidRPr="00CD3030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rPrChange w:id="253" w:author="Sohi_x2" w:date="2012-03-09T18:39:00Z">
            <w:rPr>
              <w:rFonts w:ascii="Times New Roman" w:eastAsia="Times New Roman" w:hAnsi="Times New Roman" w:cs="Times New Roman"/>
              <w:b/>
              <w:sz w:val="28"/>
              <w:szCs w:val="24"/>
            </w:rPr>
          </w:rPrChange>
        </w:rPr>
        <w:t>Use Case Descriptions</w:t>
      </w:r>
    </w:p>
    <w:p w:rsidR="00692155" w:rsidRPr="00CD3030" w:rsidRDefault="00692155" w:rsidP="00692155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rPrChange w:id="254" w:author="Sohi_x2" w:date="2012-03-09T18:39:00Z">
            <w:rPr>
              <w:rFonts w:ascii="Times New Roman" w:eastAsia="Times New Roman" w:hAnsi="Times New Roman" w:cs="Times New Roman"/>
              <w:b/>
              <w:sz w:val="24"/>
              <w:szCs w:val="24"/>
            </w:rPr>
          </w:rPrChange>
        </w:rPr>
      </w:pPr>
    </w:p>
    <w:tbl>
      <w:tblPr>
        <w:tblpPr w:leftFromText="180" w:rightFromText="180" w:vertAnchor="page" w:horzAnchor="margin" w:tblpY="12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/>
      </w:tblPr>
      <w:tblGrid>
        <w:gridCol w:w="2089"/>
        <w:gridCol w:w="7487"/>
      </w:tblGrid>
      <w:tr w:rsidR="006C5E0A" w:rsidRPr="00CD3030" w:rsidTr="006C5E0A">
        <w:trPr>
          <w:trHeight w:val="350"/>
        </w:trPr>
        <w:tc>
          <w:tcPr>
            <w:tcW w:w="2089" w:type="dxa"/>
          </w:tcPr>
          <w:p w:rsidR="006C5E0A" w:rsidRPr="00CD3030" w:rsidRDefault="006C5E0A" w:rsidP="006C5E0A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255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256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lastRenderedPageBreak/>
              <w:t>Use Case Name</w:t>
            </w:r>
          </w:p>
        </w:tc>
        <w:tc>
          <w:tcPr>
            <w:tcW w:w="7487" w:type="dxa"/>
          </w:tcPr>
          <w:p w:rsidR="006C5E0A" w:rsidRPr="00CD3030" w:rsidRDefault="006C5E0A" w:rsidP="006C5E0A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257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258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>Play a round</w:t>
            </w:r>
          </w:p>
        </w:tc>
      </w:tr>
      <w:tr w:rsidR="006C5E0A" w:rsidRPr="00CD3030" w:rsidTr="006C5E0A">
        <w:trPr>
          <w:trHeight w:val="20"/>
        </w:trPr>
        <w:tc>
          <w:tcPr>
            <w:tcW w:w="2089" w:type="dxa"/>
          </w:tcPr>
          <w:p w:rsidR="006C5E0A" w:rsidRPr="00CD3030" w:rsidRDefault="006C5E0A" w:rsidP="006C5E0A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259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260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>Overview</w:t>
            </w:r>
          </w:p>
        </w:tc>
        <w:tc>
          <w:tcPr>
            <w:tcW w:w="7487" w:type="dxa"/>
          </w:tcPr>
          <w:p w:rsidR="006C5E0A" w:rsidRPr="00CD3030" w:rsidRDefault="006C5E0A" w:rsidP="006C5E0A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61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62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This is to play a round in the game. </w:t>
            </w:r>
          </w:p>
        </w:tc>
      </w:tr>
      <w:tr w:rsidR="006C5E0A" w:rsidRPr="00CD3030" w:rsidTr="006C5E0A">
        <w:trPr>
          <w:trHeight w:val="20"/>
        </w:trPr>
        <w:tc>
          <w:tcPr>
            <w:tcW w:w="2089" w:type="dxa"/>
          </w:tcPr>
          <w:p w:rsidR="006C5E0A" w:rsidRPr="00CD3030" w:rsidRDefault="006C5E0A" w:rsidP="006C5E0A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263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264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 xml:space="preserve">Actors </w:t>
            </w:r>
          </w:p>
        </w:tc>
        <w:tc>
          <w:tcPr>
            <w:tcW w:w="7487" w:type="dxa"/>
          </w:tcPr>
          <w:p w:rsidR="006C5E0A" w:rsidRPr="00CD3030" w:rsidRDefault="006C5E0A" w:rsidP="006C5E0A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65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66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User Player and the Computer Player</w:t>
            </w:r>
          </w:p>
        </w:tc>
      </w:tr>
      <w:tr w:rsidR="006C5E0A" w:rsidRPr="00CD3030" w:rsidTr="006C5E0A">
        <w:trPr>
          <w:trHeight w:val="20"/>
        </w:trPr>
        <w:tc>
          <w:tcPr>
            <w:tcW w:w="2089" w:type="dxa"/>
          </w:tcPr>
          <w:p w:rsidR="006C5E0A" w:rsidRPr="00CD3030" w:rsidRDefault="006C5E0A" w:rsidP="006C5E0A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267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268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>Pre-conditions</w:t>
            </w:r>
          </w:p>
        </w:tc>
        <w:tc>
          <w:tcPr>
            <w:tcW w:w="7487" w:type="dxa"/>
          </w:tcPr>
          <w:p w:rsidR="006C5E0A" w:rsidRPr="00CD3030" w:rsidRDefault="006C5E0A" w:rsidP="006C5E0A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69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70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The game is on. The numbers of rounds are not yet completed. </w:t>
            </w:r>
          </w:p>
        </w:tc>
      </w:tr>
      <w:tr w:rsidR="006C5E0A" w:rsidRPr="00CD3030" w:rsidTr="006C5E0A">
        <w:trPr>
          <w:trHeight w:val="20"/>
        </w:trPr>
        <w:tc>
          <w:tcPr>
            <w:tcW w:w="2089" w:type="dxa"/>
          </w:tcPr>
          <w:p w:rsidR="006C5E0A" w:rsidRPr="00CD3030" w:rsidRDefault="006C5E0A" w:rsidP="006C5E0A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271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272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>Trigger</w:t>
            </w:r>
          </w:p>
        </w:tc>
        <w:tc>
          <w:tcPr>
            <w:tcW w:w="7487" w:type="dxa"/>
          </w:tcPr>
          <w:p w:rsidR="006C5E0A" w:rsidRPr="00CD3030" w:rsidRDefault="006C5E0A" w:rsidP="006C5E0A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73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74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The user has just started the game by identifying the number of rounds in the game or there is already a game going on and the system printed out the score for the previous round.</w:t>
            </w:r>
          </w:p>
        </w:tc>
      </w:tr>
      <w:tr w:rsidR="006C5E0A" w:rsidRPr="00CD3030" w:rsidTr="006C5E0A">
        <w:trPr>
          <w:trHeight w:val="20"/>
        </w:trPr>
        <w:tc>
          <w:tcPr>
            <w:tcW w:w="9576" w:type="dxa"/>
            <w:gridSpan w:val="2"/>
          </w:tcPr>
          <w:p w:rsidR="006C5E0A" w:rsidRPr="00CD3030" w:rsidRDefault="006C5E0A" w:rsidP="006C5E0A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275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276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 xml:space="preserve">Basic Flow </w:t>
            </w:r>
          </w:p>
        </w:tc>
      </w:tr>
      <w:tr w:rsidR="006C5E0A" w:rsidRPr="00CD3030" w:rsidTr="006C5E0A">
        <w:trPr>
          <w:trHeight w:val="20"/>
        </w:trPr>
        <w:tc>
          <w:tcPr>
            <w:tcW w:w="2089" w:type="dxa"/>
          </w:tcPr>
          <w:p w:rsidR="006C5E0A" w:rsidRPr="00CD3030" w:rsidRDefault="006C5E0A" w:rsidP="006C5E0A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277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278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>Step 1:</w:t>
            </w:r>
          </w:p>
        </w:tc>
        <w:tc>
          <w:tcPr>
            <w:tcW w:w="7487" w:type="dxa"/>
          </w:tcPr>
          <w:p w:rsidR="006C5E0A" w:rsidRPr="00CD3030" w:rsidRDefault="006C5E0A" w:rsidP="006C5E0A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79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80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The user player types in Rock, Paper, or Scissors and hits enter. </w:t>
            </w:r>
          </w:p>
        </w:tc>
      </w:tr>
      <w:tr w:rsidR="006C5E0A" w:rsidRPr="00CD3030" w:rsidTr="006C5E0A">
        <w:trPr>
          <w:trHeight w:val="20"/>
        </w:trPr>
        <w:tc>
          <w:tcPr>
            <w:tcW w:w="2089" w:type="dxa"/>
          </w:tcPr>
          <w:p w:rsidR="006C5E0A" w:rsidRPr="00CD3030" w:rsidRDefault="006C5E0A" w:rsidP="006C5E0A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281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282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>Step 2:</w:t>
            </w:r>
          </w:p>
        </w:tc>
        <w:tc>
          <w:tcPr>
            <w:tcW w:w="7487" w:type="dxa"/>
          </w:tcPr>
          <w:p w:rsidR="006C5E0A" w:rsidRPr="00CD3030" w:rsidRDefault="006C5E0A" w:rsidP="006C5E0A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83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84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The computer player determines it’s choice </w:t>
            </w:r>
          </w:p>
        </w:tc>
      </w:tr>
      <w:tr w:rsidR="006C5E0A" w:rsidRPr="00CD3030" w:rsidTr="006C5E0A">
        <w:trPr>
          <w:trHeight w:val="20"/>
        </w:trPr>
        <w:tc>
          <w:tcPr>
            <w:tcW w:w="2089" w:type="dxa"/>
          </w:tcPr>
          <w:p w:rsidR="006C5E0A" w:rsidRPr="00CD3030" w:rsidRDefault="006C5E0A" w:rsidP="006C5E0A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285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286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>Step 3:</w:t>
            </w:r>
          </w:p>
        </w:tc>
        <w:tc>
          <w:tcPr>
            <w:tcW w:w="7487" w:type="dxa"/>
          </w:tcPr>
          <w:p w:rsidR="006C5E0A" w:rsidRPr="00CD3030" w:rsidRDefault="006C5E0A" w:rsidP="006C5E0A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87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88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The number of rounds to be played is reduced by one. </w:t>
            </w:r>
          </w:p>
        </w:tc>
      </w:tr>
      <w:tr w:rsidR="006C5E0A" w:rsidRPr="00CD3030" w:rsidTr="006C5E0A">
        <w:trPr>
          <w:trHeight w:val="20"/>
        </w:trPr>
        <w:tc>
          <w:tcPr>
            <w:tcW w:w="2089" w:type="dxa"/>
          </w:tcPr>
          <w:p w:rsidR="006C5E0A" w:rsidRPr="00CD3030" w:rsidRDefault="006C5E0A" w:rsidP="006C5E0A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289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290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>Step 4:</w:t>
            </w:r>
          </w:p>
        </w:tc>
        <w:tc>
          <w:tcPr>
            <w:tcW w:w="7487" w:type="dxa"/>
          </w:tcPr>
          <w:p w:rsidR="006C5E0A" w:rsidRPr="00CD3030" w:rsidRDefault="006C5E0A" w:rsidP="006C5E0A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91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92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The system displays </w:t>
            </w:r>
            <w:ins w:id="293" w:author="Sohi_x2" w:date="2012-03-09T18:38:00Z">
              <w:r w:rsidR="00193CED" w:rsidRPr="00CD3030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rPrChange w:id="294" w:author="Sohi_x2" w:date="2012-03-09T18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>computer</w:t>
              </w:r>
              <w:r w:rsidR="00193CED" w:rsidRPr="00CD3030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rPrChange w:id="295" w:author="Sohi_x2" w:date="2012-03-09T18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>’</w:t>
              </w:r>
              <w:r w:rsidR="00193CED" w:rsidRPr="00CD3030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rPrChange w:id="296" w:author="Sohi_x2" w:date="2012-03-09T18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s choice and </w:t>
              </w:r>
            </w:ins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97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the scores for the game. </w:t>
            </w:r>
          </w:p>
          <w:p w:rsidR="006C5E0A" w:rsidRPr="00CD3030" w:rsidRDefault="006C5E0A" w:rsidP="006C5E0A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98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99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If the numbers of rounds are completed, display the winner based on who has the highest wins. Also, refer to the Start a New Game use case description.</w:t>
            </w:r>
          </w:p>
        </w:tc>
      </w:tr>
      <w:tr w:rsidR="006C5E0A" w:rsidRPr="00CD3030" w:rsidTr="006C5E0A">
        <w:trPr>
          <w:trHeight w:val="20"/>
        </w:trPr>
        <w:tc>
          <w:tcPr>
            <w:tcW w:w="9576" w:type="dxa"/>
            <w:gridSpan w:val="2"/>
          </w:tcPr>
          <w:p w:rsidR="006C5E0A" w:rsidRPr="00CD3030" w:rsidRDefault="006C5E0A" w:rsidP="006C5E0A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300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301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 xml:space="preserve">Post Conditions: </w:t>
            </w: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02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The system has displayed the current score for the game and the number of rounds to be played is reduced by one.</w:t>
            </w: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303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 xml:space="preserve">  </w:t>
            </w:r>
          </w:p>
        </w:tc>
      </w:tr>
      <w:tr w:rsidR="006C5E0A" w:rsidRPr="00CD3030" w:rsidTr="006C5E0A">
        <w:trPr>
          <w:trHeight w:val="20"/>
        </w:trPr>
        <w:tc>
          <w:tcPr>
            <w:tcW w:w="9576" w:type="dxa"/>
            <w:gridSpan w:val="2"/>
          </w:tcPr>
          <w:p w:rsidR="006C5E0A" w:rsidRPr="00CD3030" w:rsidRDefault="006C5E0A" w:rsidP="006C5E0A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304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</w:p>
        </w:tc>
      </w:tr>
      <w:tr w:rsidR="006C5E0A" w:rsidRPr="00CD3030" w:rsidTr="006C5E0A">
        <w:trPr>
          <w:trHeight w:val="20"/>
        </w:trPr>
        <w:tc>
          <w:tcPr>
            <w:tcW w:w="2089" w:type="dxa"/>
          </w:tcPr>
          <w:p w:rsidR="006C5E0A" w:rsidRPr="00CD3030" w:rsidRDefault="006C5E0A" w:rsidP="006C5E0A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305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306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 xml:space="preserve">Alternative </w:t>
            </w:r>
          </w:p>
          <w:p w:rsidR="006C5E0A" w:rsidRPr="00CD3030" w:rsidRDefault="006C5E0A" w:rsidP="006C5E0A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307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308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 xml:space="preserve">Sequence. </w:t>
            </w:r>
          </w:p>
        </w:tc>
        <w:tc>
          <w:tcPr>
            <w:tcW w:w="7487" w:type="dxa"/>
          </w:tcPr>
          <w:p w:rsidR="006C5E0A" w:rsidRPr="00CD3030" w:rsidRDefault="006C5E0A" w:rsidP="006C5E0A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09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10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The user typed in something else (followed by the Enter key). The user typed: </w:t>
            </w:r>
          </w:p>
          <w:p w:rsidR="006C5E0A" w:rsidRPr="00CD3030" w:rsidRDefault="006C5E0A" w:rsidP="006C5E0A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rPrChange w:id="311" w:author="Sohi_x2" w:date="2012-03-09T18:39:00Z">
                  <w:rPr>
                    <w:rFonts w:ascii="Times New Roman" w:hAnsi="Times New Roman" w:cs="Times New Roman"/>
                    <w:color w:val="FF0000"/>
                    <w:sz w:val="24"/>
                    <w:szCs w:val="24"/>
                    <w:u w:val="single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rPrChange w:id="312" w:author="Sohi_x2" w:date="2012-03-09T18:39:00Z">
                  <w:rPr>
                    <w:rFonts w:ascii="Times New Roman" w:hAnsi="Times New Roman" w:cs="Times New Roman"/>
                    <w:color w:val="FF0000"/>
                    <w:sz w:val="24"/>
                    <w:szCs w:val="24"/>
                    <w:u w:val="single"/>
                  </w:rPr>
                </w:rPrChange>
              </w:rPr>
              <w:t xml:space="preserve">An invalid command – Display error message and ask the user to enter a valid command. </w:t>
            </w:r>
          </w:p>
          <w:p w:rsidR="006C5E0A" w:rsidRPr="00CD3030" w:rsidRDefault="006C5E0A" w:rsidP="006C5E0A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13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14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“Help” – Refer to the Display the Help Message use case description.</w:t>
            </w:r>
          </w:p>
          <w:p w:rsidR="006C5E0A" w:rsidRPr="00CD3030" w:rsidRDefault="006C5E0A" w:rsidP="006C5E0A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15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16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“Restart” – Refer to the Start a New Game use case description.</w:t>
            </w:r>
          </w:p>
          <w:p w:rsidR="006C5E0A" w:rsidRPr="00CD3030" w:rsidRDefault="006C5E0A" w:rsidP="006C5E0A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17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18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“Quit” – Refer to the Quit the Game use case description.</w:t>
            </w:r>
          </w:p>
          <w:p w:rsidR="006C5E0A" w:rsidRPr="00CD3030" w:rsidRDefault="006C5E0A" w:rsidP="006C5E0A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19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20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“Score” – Refer to the Display the Score use case description.</w:t>
            </w:r>
          </w:p>
        </w:tc>
      </w:tr>
      <w:tr w:rsidR="006C5E0A" w:rsidRPr="00CD3030" w:rsidTr="006C5E0A">
        <w:trPr>
          <w:trHeight w:val="20"/>
        </w:trPr>
        <w:tc>
          <w:tcPr>
            <w:tcW w:w="9576" w:type="dxa"/>
            <w:gridSpan w:val="2"/>
          </w:tcPr>
          <w:p w:rsidR="006C5E0A" w:rsidRPr="00CD3030" w:rsidRDefault="006C5E0A" w:rsidP="006C5E0A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321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322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 xml:space="preserve">Alternative Post Conditions: </w:t>
            </w: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23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The game has been resumed if the user did not type in “Restart” or “Quit.” </w:t>
            </w:r>
          </w:p>
        </w:tc>
      </w:tr>
      <w:tr w:rsidR="006C5E0A" w:rsidRPr="00CD3030" w:rsidTr="006C5E0A">
        <w:trPr>
          <w:trHeight w:val="20"/>
        </w:trPr>
        <w:tc>
          <w:tcPr>
            <w:tcW w:w="9576" w:type="dxa"/>
            <w:gridSpan w:val="2"/>
          </w:tcPr>
          <w:p w:rsidR="006C5E0A" w:rsidRPr="00CD3030" w:rsidRDefault="006C5E0A" w:rsidP="006C5E0A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324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</w:p>
        </w:tc>
      </w:tr>
      <w:tr w:rsidR="006C5E0A" w:rsidRPr="00CD3030" w:rsidTr="006C5E0A">
        <w:trPr>
          <w:trHeight w:val="20"/>
        </w:trPr>
        <w:tc>
          <w:tcPr>
            <w:tcW w:w="2089" w:type="dxa"/>
          </w:tcPr>
          <w:p w:rsidR="006C5E0A" w:rsidRPr="00CD3030" w:rsidRDefault="006C5E0A" w:rsidP="006C5E0A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325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326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>Nonfunctional Requirements</w:t>
            </w:r>
          </w:p>
        </w:tc>
        <w:tc>
          <w:tcPr>
            <w:tcW w:w="7487" w:type="dxa"/>
          </w:tcPr>
          <w:p w:rsidR="006C5E0A" w:rsidRPr="00CD3030" w:rsidRDefault="006C5E0A" w:rsidP="006C5E0A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27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28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The system responds within 5 seconds. </w:t>
            </w:r>
          </w:p>
        </w:tc>
      </w:tr>
      <w:tr w:rsidR="006C5E0A" w:rsidRPr="00CD3030" w:rsidTr="006C5E0A">
        <w:trPr>
          <w:trHeight w:val="20"/>
        </w:trPr>
        <w:tc>
          <w:tcPr>
            <w:tcW w:w="9576" w:type="dxa"/>
            <w:gridSpan w:val="2"/>
          </w:tcPr>
          <w:p w:rsidR="006C5E0A" w:rsidRPr="00CD3030" w:rsidRDefault="006C5E0A" w:rsidP="006C5E0A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329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</w:p>
        </w:tc>
      </w:tr>
      <w:tr w:rsidR="006C5E0A" w:rsidRPr="00CD3030" w:rsidTr="006C5E0A">
        <w:trPr>
          <w:trHeight w:val="20"/>
        </w:trPr>
        <w:tc>
          <w:tcPr>
            <w:tcW w:w="2089" w:type="dxa"/>
          </w:tcPr>
          <w:p w:rsidR="006C5E0A" w:rsidRPr="00CD3030" w:rsidRDefault="006C5E0A" w:rsidP="006C5E0A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330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331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 xml:space="preserve">Glossary </w:t>
            </w:r>
          </w:p>
        </w:tc>
        <w:tc>
          <w:tcPr>
            <w:tcW w:w="7487" w:type="dxa"/>
          </w:tcPr>
          <w:p w:rsidR="006C5E0A" w:rsidRPr="00CD3030" w:rsidRDefault="006C5E0A" w:rsidP="006C5E0A">
            <w:pPr>
              <w:pStyle w:val="NoSpacing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rPrChange w:id="332" w:author="Sohi_x2" w:date="2012-03-09T18:39:00Z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rPrChange>
              </w:rPr>
            </w:pPr>
            <w:proofErr w:type="gramStart"/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33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quit</w:t>
            </w:r>
            <w:proofErr w:type="gramEnd"/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34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 - The user types “quit” to close the game. </w:t>
            </w:r>
          </w:p>
          <w:p w:rsidR="006C5E0A" w:rsidRPr="00CD3030" w:rsidRDefault="006C5E0A" w:rsidP="006C5E0A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35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proofErr w:type="gramStart"/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36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restart</w:t>
            </w:r>
            <w:proofErr w:type="gramEnd"/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37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 - The user types “restart” to start a new game. </w:t>
            </w:r>
          </w:p>
          <w:p w:rsidR="006C5E0A" w:rsidRPr="00CD3030" w:rsidRDefault="006C5E0A" w:rsidP="006C5E0A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38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proofErr w:type="gramStart"/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39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help</w:t>
            </w:r>
            <w:proofErr w:type="gramEnd"/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40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 - The user types “help” to display a help message about how to play the game, what are the rules, and what are the commands.</w:t>
            </w:r>
          </w:p>
          <w:p w:rsidR="006C5E0A" w:rsidRPr="00CD3030" w:rsidRDefault="006C5E0A" w:rsidP="006C5E0A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41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42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score – the user types “score” to display the current score</w:t>
            </w:r>
          </w:p>
        </w:tc>
      </w:tr>
    </w:tbl>
    <w:p w:rsidR="000F2F00" w:rsidRPr="00CD3030" w:rsidRDefault="000F2F00" w:rsidP="005C7EBD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rPrChange w:id="343" w:author="Sohi_x2" w:date="2012-03-09T18:39:00Z">
            <w:rPr>
              <w:rFonts w:ascii="Times New Roman" w:eastAsia="Times New Roman" w:hAnsi="Times New Roman" w:cs="Times New Roman"/>
              <w:b/>
              <w:sz w:val="24"/>
              <w:szCs w:val="24"/>
            </w:rPr>
          </w:rPrChange>
        </w:rPr>
      </w:pPr>
    </w:p>
    <w:p w:rsidR="00692155" w:rsidRPr="00CD3030" w:rsidRDefault="00EA243D" w:rsidP="00692155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rPrChange w:id="344" w:author="Sohi_x2" w:date="2012-03-09T18:39:00Z">
            <w:rPr>
              <w:rFonts w:ascii="Times New Roman" w:eastAsia="Times New Roman" w:hAnsi="Times New Roman" w:cs="Times New Roman"/>
              <w:b/>
              <w:sz w:val="24"/>
              <w:szCs w:val="24"/>
            </w:rPr>
          </w:rPrChange>
        </w:rPr>
      </w:pPr>
      <w:r w:rsidRPr="00CD303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rPrChange w:id="345" w:author="Sohi_x2" w:date="2012-03-09T18:39:00Z">
            <w:rPr>
              <w:rFonts w:ascii="Times New Roman" w:eastAsia="Times New Roman" w:hAnsi="Times New Roman" w:cs="Times New Roman"/>
              <w:b/>
              <w:sz w:val="24"/>
              <w:szCs w:val="24"/>
            </w:rPr>
          </w:rPrChange>
        </w:rPr>
        <w:br w:type="page"/>
      </w:r>
    </w:p>
    <w:tbl>
      <w:tblPr>
        <w:tblpPr w:leftFromText="180" w:rightFromText="180" w:horzAnchor="margin" w:tblpY="8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38"/>
        <w:gridCol w:w="270"/>
        <w:gridCol w:w="360"/>
        <w:gridCol w:w="7308"/>
      </w:tblGrid>
      <w:tr w:rsidR="00055EB7" w:rsidRPr="00CD3030" w:rsidTr="00055EB7">
        <w:tc>
          <w:tcPr>
            <w:tcW w:w="1908" w:type="dxa"/>
            <w:gridSpan w:val="2"/>
            <w:shd w:val="clear" w:color="auto" w:fill="auto"/>
          </w:tcPr>
          <w:p w:rsidR="00055EB7" w:rsidRPr="00CD3030" w:rsidRDefault="00055EB7" w:rsidP="00055EB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346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347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lastRenderedPageBreak/>
              <w:t>Use Case Name</w:t>
            </w:r>
          </w:p>
        </w:tc>
        <w:tc>
          <w:tcPr>
            <w:tcW w:w="7668" w:type="dxa"/>
            <w:gridSpan w:val="2"/>
            <w:shd w:val="clear" w:color="auto" w:fill="auto"/>
          </w:tcPr>
          <w:p w:rsidR="00055EB7" w:rsidRPr="00CD3030" w:rsidRDefault="00692155" w:rsidP="00055EB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348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349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>Restart the game</w:t>
            </w:r>
          </w:p>
        </w:tc>
      </w:tr>
      <w:tr w:rsidR="00055EB7" w:rsidRPr="00CD3030" w:rsidTr="00055EB7">
        <w:trPr>
          <w:trHeight w:val="332"/>
        </w:trPr>
        <w:tc>
          <w:tcPr>
            <w:tcW w:w="1908" w:type="dxa"/>
            <w:gridSpan w:val="2"/>
            <w:shd w:val="clear" w:color="auto" w:fill="auto"/>
          </w:tcPr>
          <w:p w:rsidR="00055EB7" w:rsidRPr="00CD3030" w:rsidRDefault="00055EB7" w:rsidP="00055EB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350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351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>Overview</w:t>
            </w:r>
          </w:p>
        </w:tc>
        <w:tc>
          <w:tcPr>
            <w:tcW w:w="7668" w:type="dxa"/>
            <w:gridSpan w:val="2"/>
            <w:shd w:val="clear" w:color="auto" w:fill="auto"/>
          </w:tcPr>
          <w:p w:rsidR="00055EB7" w:rsidRPr="00CD3030" w:rsidRDefault="00055EB7" w:rsidP="00055E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52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53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This is the sequence that begins when the User</w:t>
            </w:r>
            <w:r w:rsidR="002008DD"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54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 </w:t>
            </w: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55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Player wishes to restart the game from the beginning.</w:t>
            </w:r>
          </w:p>
        </w:tc>
      </w:tr>
      <w:tr w:rsidR="00055EB7" w:rsidRPr="00CD3030" w:rsidTr="00055EB7">
        <w:tc>
          <w:tcPr>
            <w:tcW w:w="1908" w:type="dxa"/>
            <w:gridSpan w:val="2"/>
            <w:shd w:val="clear" w:color="auto" w:fill="auto"/>
          </w:tcPr>
          <w:p w:rsidR="00055EB7" w:rsidRPr="00CD3030" w:rsidRDefault="00055EB7" w:rsidP="00055EB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356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357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 xml:space="preserve">Actors </w:t>
            </w:r>
          </w:p>
        </w:tc>
        <w:tc>
          <w:tcPr>
            <w:tcW w:w="7668" w:type="dxa"/>
            <w:gridSpan w:val="2"/>
            <w:shd w:val="clear" w:color="auto" w:fill="auto"/>
          </w:tcPr>
          <w:p w:rsidR="00055EB7" w:rsidRPr="00CD3030" w:rsidRDefault="00055EB7" w:rsidP="00055E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58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59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User</w:t>
            </w:r>
            <w:r w:rsidR="002008DD"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60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 </w:t>
            </w: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61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Player, Computer</w:t>
            </w:r>
            <w:r w:rsidR="002008DD"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62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 </w:t>
            </w: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63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Player</w:t>
            </w:r>
          </w:p>
        </w:tc>
      </w:tr>
      <w:tr w:rsidR="00055EB7" w:rsidRPr="00CD3030" w:rsidTr="00055EB7">
        <w:tc>
          <w:tcPr>
            <w:tcW w:w="1908" w:type="dxa"/>
            <w:gridSpan w:val="2"/>
            <w:shd w:val="clear" w:color="auto" w:fill="auto"/>
          </w:tcPr>
          <w:p w:rsidR="00055EB7" w:rsidRPr="00CD3030" w:rsidRDefault="00055EB7" w:rsidP="00055EB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364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365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>Pre-conditions</w:t>
            </w:r>
          </w:p>
        </w:tc>
        <w:tc>
          <w:tcPr>
            <w:tcW w:w="7668" w:type="dxa"/>
            <w:gridSpan w:val="2"/>
            <w:shd w:val="clear" w:color="auto" w:fill="auto"/>
          </w:tcPr>
          <w:p w:rsidR="00055EB7" w:rsidRPr="00CD3030" w:rsidRDefault="00055EB7" w:rsidP="00055E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66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67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The Game is already in session</w:t>
            </w:r>
          </w:p>
        </w:tc>
      </w:tr>
      <w:tr w:rsidR="00055EB7" w:rsidRPr="00CD3030" w:rsidTr="00055EB7">
        <w:tc>
          <w:tcPr>
            <w:tcW w:w="1908" w:type="dxa"/>
            <w:gridSpan w:val="2"/>
            <w:shd w:val="clear" w:color="auto" w:fill="auto"/>
          </w:tcPr>
          <w:p w:rsidR="00055EB7" w:rsidRPr="00CD3030" w:rsidRDefault="00055EB7" w:rsidP="00055EB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368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369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>Trigger</w:t>
            </w:r>
          </w:p>
        </w:tc>
        <w:tc>
          <w:tcPr>
            <w:tcW w:w="7668" w:type="dxa"/>
            <w:gridSpan w:val="2"/>
            <w:shd w:val="clear" w:color="auto" w:fill="auto"/>
          </w:tcPr>
          <w:p w:rsidR="00055EB7" w:rsidRPr="00CD3030" w:rsidRDefault="00055EB7" w:rsidP="000F2F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70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71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The User</w:t>
            </w:r>
            <w:r w:rsidR="002008DD"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72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 </w:t>
            </w: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73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Player types in “restart”</w:t>
            </w:r>
          </w:p>
        </w:tc>
      </w:tr>
      <w:tr w:rsidR="00055EB7" w:rsidRPr="00CD3030" w:rsidTr="00055EB7">
        <w:tc>
          <w:tcPr>
            <w:tcW w:w="9576" w:type="dxa"/>
            <w:gridSpan w:val="4"/>
            <w:shd w:val="clear" w:color="auto" w:fill="auto"/>
          </w:tcPr>
          <w:p w:rsidR="00055EB7" w:rsidRPr="00CD3030" w:rsidRDefault="00055EB7" w:rsidP="00055EB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374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375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 xml:space="preserve">Basic Flow </w:t>
            </w:r>
          </w:p>
        </w:tc>
      </w:tr>
      <w:tr w:rsidR="00055EB7" w:rsidRPr="00CD3030" w:rsidTr="00055EB7">
        <w:tc>
          <w:tcPr>
            <w:tcW w:w="1638" w:type="dxa"/>
            <w:shd w:val="clear" w:color="auto" w:fill="auto"/>
          </w:tcPr>
          <w:p w:rsidR="00055EB7" w:rsidRPr="00CD3030" w:rsidRDefault="00055EB7" w:rsidP="00055EB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376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377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>Step 1:</w:t>
            </w:r>
          </w:p>
        </w:tc>
        <w:tc>
          <w:tcPr>
            <w:tcW w:w="7938" w:type="dxa"/>
            <w:gridSpan w:val="3"/>
            <w:shd w:val="clear" w:color="auto" w:fill="auto"/>
          </w:tcPr>
          <w:p w:rsidR="00055EB7" w:rsidRPr="00CD3030" w:rsidRDefault="00055EB7" w:rsidP="000F2F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78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79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The User</w:t>
            </w:r>
            <w:r w:rsidR="002008DD"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80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 </w:t>
            </w: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81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Player types in “restart” </w:t>
            </w:r>
          </w:p>
        </w:tc>
      </w:tr>
      <w:tr w:rsidR="00055EB7" w:rsidRPr="00CD3030" w:rsidTr="00055EB7">
        <w:tc>
          <w:tcPr>
            <w:tcW w:w="1638" w:type="dxa"/>
            <w:shd w:val="clear" w:color="auto" w:fill="auto"/>
          </w:tcPr>
          <w:p w:rsidR="00055EB7" w:rsidRPr="00CD3030" w:rsidRDefault="00055EB7" w:rsidP="00055EB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382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383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>Step 2:</w:t>
            </w:r>
          </w:p>
        </w:tc>
        <w:tc>
          <w:tcPr>
            <w:tcW w:w="7938" w:type="dxa"/>
            <w:gridSpan w:val="3"/>
            <w:shd w:val="clear" w:color="auto" w:fill="auto"/>
          </w:tcPr>
          <w:p w:rsidR="00055EB7" w:rsidRPr="00CD3030" w:rsidRDefault="00055EB7" w:rsidP="002008D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84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85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The System asks if they are sure and asks the User</w:t>
            </w:r>
            <w:r w:rsidR="002008DD"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86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 </w:t>
            </w: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87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Player to </w:t>
            </w:r>
            <w:r w:rsidR="002008DD"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88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enter yes or no.</w:t>
            </w:r>
          </w:p>
        </w:tc>
      </w:tr>
      <w:tr w:rsidR="00055EB7" w:rsidRPr="00CD3030" w:rsidTr="00055EB7">
        <w:tc>
          <w:tcPr>
            <w:tcW w:w="1638" w:type="dxa"/>
            <w:shd w:val="clear" w:color="auto" w:fill="auto"/>
          </w:tcPr>
          <w:p w:rsidR="00055EB7" w:rsidRPr="00CD3030" w:rsidRDefault="00055EB7" w:rsidP="00055EB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389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390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>Step 3:</w:t>
            </w:r>
          </w:p>
        </w:tc>
        <w:tc>
          <w:tcPr>
            <w:tcW w:w="7938" w:type="dxa"/>
            <w:gridSpan w:val="3"/>
            <w:shd w:val="clear" w:color="auto" w:fill="auto"/>
          </w:tcPr>
          <w:p w:rsidR="00055EB7" w:rsidRPr="00CD3030" w:rsidRDefault="00055EB7" w:rsidP="000F2F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91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92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The </w:t>
            </w:r>
            <w:proofErr w:type="spellStart"/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93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UserPlayer</w:t>
            </w:r>
            <w:proofErr w:type="spellEnd"/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94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 types in “yes”</w:t>
            </w:r>
            <w:r w:rsidR="00D479AE"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95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  </w:t>
            </w:r>
          </w:p>
        </w:tc>
      </w:tr>
      <w:tr w:rsidR="00055EB7" w:rsidRPr="00CD3030" w:rsidTr="00055EB7">
        <w:tc>
          <w:tcPr>
            <w:tcW w:w="1638" w:type="dxa"/>
            <w:shd w:val="clear" w:color="auto" w:fill="auto"/>
          </w:tcPr>
          <w:p w:rsidR="00055EB7" w:rsidRPr="00CD3030" w:rsidRDefault="00055EB7" w:rsidP="00055EB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396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397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>Step 4:</w:t>
            </w:r>
          </w:p>
        </w:tc>
        <w:tc>
          <w:tcPr>
            <w:tcW w:w="7938" w:type="dxa"/>
            <w:gridSpan w:val="3"/>
            <w:shd w:val="clear" w:color="auto" w:fill="auto"/>
          </w:tcPr>
          <w:p w:rsidR="00055EB7" w:rsidRPr="00CD3030" w:rsidRDefault="00055EB7" w:rsidP="002008D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98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99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The System </w:t>
            </w:r>
            <w:r w:rsidR="002008DD"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00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quits the current game</w:t>
            </w: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01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 and the score is reset</w:t>
            </w:r>
          </w:p>
        </w:tc>
      </w:tr>
      <w:tr w:rsidR="00055EB7" w:rsidRPr="00CD3030" w:rsidTr="00055EB7">
        <w:tc>
          <w:tcPr>
            <w:tcW w:w="1638" w:type="dxa"/>
            <w:shd w:val="clear" w:color="auto" w:fill="auto"/>
          </w:tcPr>
          <w:p w:rsidR="00055EB7" w:rsidRPr="00CD3030" w:rsidRDefault="00055EB7" w:rsidP="00055EB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402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403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>Step 5:</w:t>
            </w:r>
          </w:p>
        </w:tc>
        <w:tc>
          <w:tcPr>
            <w:tcW w:w="7938" w:type="dxa"/>
            <w:gridSpan w:val="3"/>
            <w:shd w:val="clear" w:color="auto" w:fill="auto"/>
          </w:tcPr>
          <w:p w:rsidR="00055EB7" w:rsidRPr="00CD3030" w:rsidRDefault="002008DD" w:rsidP="00055E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04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05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The Systems starts the game from beginning. Refer to the </w:t>
            </w:r>
            <w:r w:rsidR="00901AEF"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06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basic flow of </w:t>
            </w: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07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Start the Game use case description.</w:t>
            </w:r>
          </w:p>
        </w:tc>
      </w:tr>
      <w:tr w:rsidR="00055EB7" w:rsidRPr="00CD3030" w:rsidTr="00055EB7">
        <w:tc>
          <w:tcPr>
            <w:tcW w:w="9576" w:type="dxa"/>
            <w:gridSpan w:val="4"/>
            <w:shd w:val="clear" w:color="auto" w:fill="auto"/>
          </w:tcPr>
          <w:p w:rsidR="00055EB7" w:rsidRPr="00CD3030" w:rsidRDefault="00055EB7" w:rsidP="00055EB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408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409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>Post Conditions</w:t>
            </w:r>
          </w:p>
        </w:tc>
      </w:tr>
      <w:tr w:rsidR="00055EB7" w:rsidRPr="00CD3030" w:rsidTr="00055EB7">
        <w:tc>
          <w:tcPr>
            <w:tcW w:w="9576" w:type="dxa"/>
            <w:gridSpan w:val="4"/>
            <w:shd w:val="clear" w:color="auto" w:fill="auto"/>
          </w:tcPr>
          <w:p w:rsidR="00055EB7" w:rsidRPr="00CD3030" w:rsidRDefault="00055EB7" w:rsidP="00055E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10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11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The </w:t>
            </w:r>
            <w:proofErr w:type="spellStart"/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12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UserPlayer</w:t>
            </w:r>
            <w:proofErr w:type="spellEnd"/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13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 has entered the number of throws they wish to play ant the system is ready to begin </w:t>
            </w:r>
          </w:p>
        </w:tc>
      </w:tr>
      <w:tr w:rsidR="00055EB7" w:rsidRPr="00CD3030" w:rsidTr="00055EB7">
        <w:tc>
          <w:tcPr>
            <w:tcW w:w="9576" w:type="dxa"/>
            <w:gridSpan w:val="4"/>
            <w:shd w:val="clear" w:color="auto" w:fill="auto"/>
          </w:tcPr>
          <w:p w:rsidR="00055EB7" w:rsidRPr="00CD3030" w:rsidRDefault="00055EB7" w:rsidP="00055EB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414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415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>Alternative Paths:</w:t>
            </w:r>
          </w:p>
        </w:tc>
      </w:tr>
      <w:tr w:rsidR="00055EB7" w:rsidRPr="00CD3030" w:rsidTr="00055EB7">
        <w:tc>
          <w:tcPr>
            <w:tcW w:w="9576" w:type="dxa"/>
            <w:gridSpan w:val="4"/>
            <w:shd w:val="clear" w:color="auto" w:fill="auto"/>
          </w:tcPr>
          <w:p w:rsidR="00D479AE" w:rsidRPr="00CD3030" w:rsidRDefault="00D479AE" w:rsidP="00D479AE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16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17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The user typed in something else (followed by the Enter key). The user typed: </w:t>
            </w:r>
          </w:p>
          <w:p w:rsidR="00812C0E" w:rsidRPr="00CD3030" w:rsidRDefault="00812C0E" w:rsidP="00812C0E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rPrChange w:id="418" w:author="Sohi_x2" w:date="2012-03-09T18:39:00Z">
                  <w:rPr>
                    <w:rFonts w:ascii="Times New Roman" w:hAnsi="Times New Roman" w:cs="Times New Roman"/>
                    <w:color w:val="FF0000"/>
                    <w:sz w:val="24"/>
                    <w:szCs w:val="24"/>
                    <w:u w:val="single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rPrChange w:id="419" w:author="Sohi_x2" w:date="2012-03-09T18:39:00Z">
                  <w:rPr>
                    <w:rFonts w:ascii="Times New Roman" w:hAnsi="Times New Roman" w:cs="Times New Roman"/>
                    <w:color w:val="FF0000"/>
                    <w:sz w:val="24"/>
                    <w:szCs w:val="24"/>
                    <w:u w:val="single"/>
                  </w:rPr>
                </w:rPrChange>
              </w:rPr>
              <w:t xml:space="preserve">An invalid command – Display error message and ask the user to enter a valid command. </w:t>
            </w:r>
          </w:p>
          <w:p w:rsidR="00D479AE" w:rsidRPr="00CD3030" w:rsidRDefault="00D479AE" w:rsidP="00D479AE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20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21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“Help” – Refer to the Display the Help Message use case description.</w:t>
            </w:r>
          </w:p>
          <w:p w:rsidR="00D479AE" w:rsidRPr="00CD3030" w:rsidRDefault="00D479AE" w:rsidP="00D479AE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22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23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“Restart” – Refer to the Start a New Game use case description.</w:t>
            </w:r>
          </w:p>
          <w:p w:rsidR="00D479AE" w:rsidRPr="00CD3030" w:rsidRDefault="00D479AE" w:rsidP="00D479AE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24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25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“Quit” – Refer to the Quit the Game use case description.</w:t>
            </w:r>
          </w:p>
          <w:p w:rsidR="00055EB7" w:rsidRPr="00CD3030" w:rsidRDefault="00D479AE" w:rsidP="004909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26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27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“Score” – Refer to the Display the Score use case description.</w:t>
            </w:r>
          </w:p>
        </w:tc>
      </w:tr>
      <w:tr w:rsidR="00055EB7" w:rsidRPr="00CD3030" w:rsidTr="00055EB7">
        <w:tc>
          <w:tcPr>
            <w:tcW w:w="2268" w:type="dxa"/>
            <w:gridSpan w:val="3"/>
            <w:shd w:val="clear" w:color="auto" w:fill="auto"/>
          </w:tcPr>
          <w:p w:rsidR="00055EB7" w:rsidRPr="00CD3030" w:rsidRDefault="00055EB7" w:rsidP="00055EB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428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429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>Nonfunctional Requirements</w:t>
            </w:r>
          </w:p>
        </w:tc>
        <w:tc>
          <w:tcPr>
            <w:tcW w:w="7308" w:type="dxa"/>
            <w:shd w:val="clear" w:color="auto" w:fill="auto"/>
          </w:tcPr>
          <w:p w:rsidR="00055EB7" w:rsidRPr="00CD3030" w:rsidRDefault="00055EB7" w:rsidP="00055EB7">
            <w:pPr>
              <w:rPr>
                <w:rFonts w:ascii="Times New Roman" w:hAnsi="Times New Roman" w:cs="Times New Roman"/>
                <w:color w:val="000000" w:themeColor="text1"/>
                <w:rPrChange w:id="430" w:author="Sohi_x2" w:date="2012-03-09T18:39:00Z">
                  <w:rPr>
                    <w:rFonts w:ascii="Times New Roman" w:hAnsi="Times New Roman" w:cs="Times New Roman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rPrChange w:id="431" w:author="Sohi_x2" w:date="2012-03-09T18:39:00Z">
                  <w:rPr>
                    <w:rFonts w:ascii="Times New Roman" w:hAnsi="Times New Roman" w:cs="Times New Roman"/>
                  </w:rPr>
                </w:rPrChange>
              </w:rPr>
              <w:t xml:space="preserve">The system must respond within a 5 </w:t>
            </w:r>
            <w:r w:rsidRPr="00CD3030">
              <w:rPr>
                <w:rFonts w:ascii="Times New Roman" w:hAnsi="Times New Roman" w:cs="Times New Roman"/>
                <w:color w:val="000000" w:themeColor="text1"/>
                <w:u w:val="single"/>
                <w:rPrChange w:id="432" w:author="Sohi_x2" w:date="2012-03-09T18:39:00Z">
                  <w:rPr>
                    <w:rFonts w:ascii="Times New Roman" w:hAnsi="Times New Roman" w:cs="Times New Roman"/>
                    <w:color w:val="FF0000"/>
                    <w:u w:val="single"/>
                  </w:rPr>
                </w:rPrChange>
              </w:rPr>
              <w:t>sec</w:t>
            </w:r>
            <w:r w:rsidR="003F10FC" w:rsidRPr="00CD3030">
              <w:rPr>
                <w:rFonts w:ascii="Times New Roman" w:hAnsi="Times New Roman" w:cs="Times New Roman"/>
                <w:color w:val="000000" w:themeColor="text1"/>
                <w:u w:val="single"/>
                <w:rPrChange w:id="433" w:author="Sohi_x2" w:date="2012-03-09T18:39:00Z">
                  <w:rPr>
                    <w:rFonts w:ascii="Times New Roman" w:hAnsi="Times New Roman" w:cs="Times New Roman"/>
                    <w:color w:val="FF0000"/>
                    <w:u w:val="single"/>
                  </w:rPr>
                </w:rPrChange>
              </w:rPr>
              <w:t>onds.</w:t>
            </w:r>
          </w:p>
        </w:tc>
      </w:tr>
      <w:tr w:rsidR="00055EB7" w:rsidRPr="00CD3030" w:rsidTr="00055EB7">
        <w:tc>
          <w:tcPr>
            <w:tcW w:w="9576" w:type="dxa"/>
            <w:gridSpan w:val="4"/>
            <w:shd w:val="clear" w:color="auto" w:fill="auto"/>
          </w:tcPr>
          <w:p w:rsidR="00055EB7" w:rsidRPr="00CD3030" w:rsidRDefault="00055EB7" w:rsidP="00055E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34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</w:p>
        </w:tc>
      </w:tr>
      <w:tr w:rsidR="00055EB7" w:rsidRPr="00CD3030" w:rsidTr="00055EB7">
        <w:tc>
          <w:tcPr>
            <w:tcW w:w="2268" w:type="dxa"/>
            <w:gridSpan w:val="3"/>
            <w:shd w:val="clear" w:color="auto" w:fill="auto"/>
          </w:tcPr>
          <w:p w:rsidR="00055EB7" w:rsidRPr="00CD3030" w:rsidRDefault="00055EB7" w:rsidP="00055EB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435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436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 xml:space="preserve">Glossary </w:t>
            </w:r>
          </w:p>
        </w:tc>
        <w:tc>
          <w:tcPr>
            <w:tcW w:w="7308" w:type="dxa"/>
            <w:shd w:val="clear" w:color="auto" w:fill="auto"/>
          </w:tcPr>
          <w:p w:rsidR="00EB5431" w:rsidRPr="00CD3030" w:rsidRDefault="00EB5431" w:rsidP="00EB5431">
            <w:pPr>
              <w:pStyle w:val="NoSpacing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rPrChange w:id="437" w:author="Sohi_x2" w:date="2012-03-09T18:39:00Z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rPrChange>
              </w:rPr>
            </w:pPr>
            <w:proofErr w:type="gramStart"/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38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quit</w:t>
            </w:r>
            <w:proofErr w:type="gramEnd"/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39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 - The user types “quit” to close the game. </w:t>
            </w:r>
          </w:p>
          <w:p w:rsidR="00EB5431" w:rsidRPr="00CD3030" w:rsidRDefault="00EB5431" w:rsidP="00EB543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40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proofErr w:type="gramStart"/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41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restart</w:t>
            </w:r>
            <w:proofErr w:type="gramEnd"/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42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 - The user types “restart” to start a new game. </w:t>
            </w:r>
          </w:p>
          <w:p w:rsidR="00EB5431" w:rsidRPr="00CD3030" w:rsidRDefault="00EB5431" w:rsidP="00EB543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43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proofErr w:type="gramStart"/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44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help</w:t>
            </w:r>
            <w:proofErr w:type="gramEnd"/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45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 - The user types “help” to display a help message about how to play the game, what are the rules, and what are the commands.</w:t>
            </w:r>
          </w:p>
          <w:p w:rsidR="00055EB7" w:rsidRPr="00CD3030" w:rsidRDefault="00EB5431" w:rsidP="00EB5431">
            <w:pPr>
              <w:rPr>
                <w:rFonts w:ascii="Times New Roman" w:hAnsi="Times New Roman" w:cs="Times New Roman"/>
                <w:color w:val="000000" w:themeColor="text1"/>
                <w:rPrChange w:id="446" w:author="Sohi_x2" w:date="2012-03-09T18:39:00Z">
                  <w:rPr>
                    <w:rFonts w:ascii="Times New Roman" w:hAnsi="Times New Roman" w:cs="Times New Roman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47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score – the user types “score” to display the current score</w:t>
            </w:r>
          </w:p>
        </w:tc>
      </w:tr>
    </w:tbl>
    <w:p w:rsidR="00C2032D" w:rsidRPr="00CD3030" w:rsidRDefault="00C2032D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rPrChange w:id="448" w:author="Sohi_x2" w:date="2012-03-09T18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</w:p>
    <w:p w:rsidR="00055EB7" w:rsidRPr="00CD3030" w:rsidRDefault="00055EB7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rPrChange w:id="449" w:author="Sohi_x2" w:date="2012-03-09T18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</w:p>
    <w:p w:rsidR="00187FA5" w:rsidRPr="00CD3030" w:rsidRDefault="00187FA5" w:rsidP="00187FA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rPrChange w:id="450" w:author="Sohi_x2" w:date="2012-03-09T18:39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CD3030">
        <w:rPr>
          <w:color w:val="000000" w:themeColor="text1"/>
          <w:rPrChange w:id="451" w:author="Sohi_x2" w:date="2012-03-09T18:39:00Z">
            <w:rPr/>
          </w:rPrChange>
        </w:rPr>
        <w:br w:type="page"/>
      </w:r>
    </w:p>
    <w:p w:rsidR="002E2331" w:rsidRPr="00CD3030" w:rsidRDefault="002E2331" w:rsidP="001A7C28">
      <w:pPr>
        <w:pStyle w:val="NoSpacing"/>
        <w:jc w:val="both"/>
        <w:rPr>
          <w:color w:val="000000" w:themeColor="text1"/>
          <w:rPrChange w:id="452" w:author="Sohi_x2" w:date="2012-03-09T18:39:00Z">
            <w:rPr/>
          </w:rPrChange>
        </w:rPr>
      </w:pPr>
      <w:bookmarkStart w:id="453" w:name="_GoBack"/>
      <w:bookmarkEnd w:id="453"/>
    </w:p>
    <w:p w:rsidR="002E2331" w:rsidRPr="00CD3030" w:rsidRDefault="002E2331" w:rsidP="001A7C28">
      <w:pPr>
        <w:pStyle w:val="NoSpacing"/>
        <w:jc w:val="both"/>
        <w:rPr>
          <w:color w:val="000000" w:themeColor="text1"/>
          <w:rPrChange w:id="454" w:author="Sohi_x2" w:date="2012-03-09T18:39:00Z">
            <w:rPr/>
          </w:rPrChange>
        </w:rPr>
      </w:pPr>
    </w:p>
    <w:p w:rsidR="002E2331" w:rsidRPr="00CD3030" w:rsidRDefault="002E2331" w:rsidP="001A7C28">
      <w:pPr>
        <w:pStyle w:val="NoSpacing"/>
        <w:jc w:val="both"/>
        <w:rPr>
          <w:color w:val="000000" w:themeColor="text1"/>
          <w:rPrChange w:id="455" w:author="Sohi_x2" w:date="2012-03-09T18:39:00Z">
            <w:rPr/>
          </w:rPrChange>
        </w:rPr>
      </w:pPr>
    </w:p>
    <w:p w:rsidR="002E2331" w:rsidRPr="00CD3030" w:rsidRDefault="002E2331" w:rsidP="001A7C28">
      <w:pPr>
        <w:pStyle w:val="NoSpacing"/>
        <w:jc w:val="both"/>
        <w:rPr>
          <w:color w:val="000000" w:themeColor="text1"/>
          <w:rPrChange w:id="456" w:author="Sohi_x2" w:date="2012-03-09T18:39:00Z">
            <w:rPr/>
          </w:rPrChange>
        </w:rPr>
      </w:pPr>
    </w:p>
    <w:p w:rsidR="002E2331" w:rsidRPr="00CD3030" w:rsidRDefault="002E2331" w:rsidP="001A7C28">
      <w:pPr>
        <w:pStyle w:val="NoSpacing"/>
        <w:jc w:val="both"/>
        <w:rPr>
          <w:color w:val="000000" w:themeColor="text1"/>
          <w:rPrChange w:id="457" w:author="Sohi_x2" w:date="2012-03-09T18:39:00Z">
            <w:rPr/>
          </w:rPrChange>
        </w:rPr>
      </w:pPr>
    </w:p>
    <w:p w:rsidR="002E2331" w:rsidRPr="00CD3030" w:rsidRDefault="002E2331" w:rsidP="001A7C28">
      <w:pPr>
        <w:pStyle w:val="NoSpacing"/>
        <w:jc w:val="both"/>
        <w:rPr>
          <w:color w:val="000000" w:themeColor="text1"/>
          <w:rPrChange w:id="458" w:author="Sohi_x2" w:date="2012-03-09T18:39:00Z">
            <w:rPr/>
          </w:rPrChange>
        </w:rPr>
      </w:pPr>
    </w:p>
    <w:p w:rsidR="002E2331" w:rsidRPr="00CD3030" w:rsidRDefault="002E2331" w:rsidP="001A7C28">
      <w:pPr>
        <w:pStyle w:val="NoSpacing"/>
        <w:jc w:val="both"/>
        <w:rPr>
          <w:color w:val="000000" w:themeColor="text1"/>
          <w:rPrChange w:id="459" w:author="Sohi_x2" w:date="2012-03-09T18:39:00Z">
            <w:rPr/>
          </w:rPrChange>
        </w:rPr>
      </w:pPr>
    </w:p>
    <w:p w:rsidR="002E2331" w:rsidRPr="00CD3030" w:rsidRDefault="002E2331" w:rsidP="001A7C28">
      <w:pPr>
        <w:pStyle w:val="NoSpacing"/>
        <w:jc w:val="both"/>
        <w:rPr>
          <w:color w:val="000000" w:themeColor="text1"/>
          <w:rPrChange w:id="460" w:author="Sohi_x2" w:date="2012-03-09T18:39:00Z">
            <w:rPr/>
          </w:rPrChange>
        </w:rPr>
      </w:pPr>
    </w:p>
    <w:p w:rsidR="002E2331" w:rsidRPr="00CD3030" w:rsidRDefault="002E2331" w:rsidP="001A7C28">
      <w:pPr>
        <w:pStyle w:val="NoSpacing"/>
        <w:jc w:val="both"/>
        <w:rPr>
          <w:color w:val="000000" w:themeColor="text1"/>
          <w:rPrChange w:id="461" w:author="Sohi_x2" w:date="2012-03-09T18:39:00Z">
            <w:rPr/>
          </w:rPrChange>
        </w:rPr>
      </w:pPr>
    </w:p>
    <w:p w:rsidR="002E2331" w:rsidRPr="00CD3030" w:rsidRDefault="002E2331" w:rsidP="001A7C28">
      <w:pPr>
        <w:pStyle w:val="NoSpacing"/>
        <w:jc w:val="both"/>
        <w:rPr>
          <w:color w:val="000000" w:themeColor="text1"/>
          <w:rPrChange w:id="462" w:author="Sohi_x2" w:date="2012-03-09T18:39:00Z">
            <w:rPr/>
          </w:rPrChange>
        </w:rPr>
      </w:pPr>
    </w:p>
    <w:p w:rsidR="002E2331" w:rsidRPr="00CD3030" w:rsidRDefault="002E2331" w:rsidP="001A7C28">
      <w:pPr>
        <w:pStyle w:val="NoSpacing"/>
        <w:jc w:val="both"/>
        <w:rPr>
          <w:color w:val="000000" w:themeColor="text1"/>
          <w:rPrChange w:id="463" w:author="Sohi_x2" w:date="2012-03-09T18:39:00Z">
            <w:rPr/>
          </w:rPrChange>
        </w:rPr>
      </w:pPr>
    </w:p>
    <w:p w:rsidR="002E2331" w:rsidRPr="00CD3030" w:rsidRDefault="002E2331" w:rsidP="001A7C28">
      <w:pPr>
        <w:pStyle w:val="NoSpacing"/>
        <w:jc w:val="both"/>
        <w:rPr>
          <w:color w:val="000000" w:themeColor="text1"/>
          <w:rPrChange w:id="464" w:author="Sohi_x2" w:date="2012-03-09T18:39:00Z">
            <w:rPr/>
          </w:rPrChange>
        </w:rPr>
      </w:pPr>
    </w:p>
    <w:p w:rsidR="002E2331" w:rsidRPr="00CD3030" w:rsidRDefault="002E2331" w:rsidP="001A7C28">
      <w:pPr>
        <w:pStyle w:val="NoSpacing"/>
        <w:jc w:val="both"/>
        <w:rPr>
          <w:color w:val="000000" w:themeColor="text1"/>
          <w:rPrChange w:id="465" w:author="Sohi_x2" w:date="2012-03-09T18:39:00Z">
            <w:rPr/>
          </w:rPrChange>
        </w:rPr>
      </w:pPr>
    </w:p>
    <w:p w:rsidR="002E2331" w:rsidRPr="00CD3030" w:rsidRDefault="002E2331" w:rsidP="001A7C28">
      <w:pPr>
        <w:pStyle w:val="NoSpacing"/>
        <w:jc w:val="both"/>
        <w:rPr>
          <w:color w:val="000000" w:themeColor="text1"/>
          <w:rPrChange w:id="466" w:author="Sohi_x2" w:date="2012-03-09T18:39:00Z">
            <w:rPr/>
          </w:rPrChange>
        </w:rPr>
      </w:pPr>
    </w:p>
    <w:p w:rsidR="002E2331" w:rsidRPr="00CD3030" w:rsidRDefault="002E2331" w:rsidP="001A7C28">
      <w:pPr>
        <w:pStyle w:val="NoSpacing"/>
        <w:jc w:val="both"/>
        <w:rPr>
          <w:color w:val="000000" w:themeColor="text1"/>
          <w:rPrChange w:id="467" w:author="Sohi_x2" w:date="2012-03-09T18:39:00Z">
            <w:rPr/>
          </w:rPrChange>
        </w:rPr>
      </w:pPr>
    </w:p>
    <w:p w:rsidR="002E2331" w:rsidRPr="00CD3030" w:rsidRDefault="002E2331" w:rsidP="001A7C28">
      <w:pPr>
        <w:pStyle w:val="NoSpacing"/>
        <w:jc w:val="both"/>
        <w:rPr>
          <w:color w:val="000000" w:themeColor="text1"/>
          <w:rPrChange w:id="468" w:author="Sohi_x2" w:date="2012-03-09T18:39:00Z">
            <w:rPr/>
          </w:rPrChange>
        </w:rPr>
      </w:pPr>
    </w:p>
    <w:p w:rsidR="002E2331" w:rsidRPr="00CD3030" w:rsidRDefault="002E2331" w:rsidP="001A7C28">
      <w:pPr>
        <w:pStyle w:val="NoSpacing"/>
        <w:jc w:val="both"/>
        <w:rPr>
          <w:color w:val="000000" w:themeColor="text1"/>
          <w:rPrChange w:id="469" w:author="Sohi_x2" w:date="2012-03-09T18:39:00Z">
            <w:rPr/>
          </w:rPrChange>
        </w:rPr>
      </w:pPr>
    </w:p>
    <w:p w:rsidR="002E2331" w:rsidRPr="00CD3030" w:rsidRDefault="002E2331" w:rsidP="001A7C28">
      <w:pPr>
        <w:pStyle w:val="NoSpacing"/>
        <w:jc w:val="both"/>
        <w:rPr>
          <w:color w:val="000000" w:themeColor="text1"/>
          <w:rPrChange w:id="470" w:author="Sohi_x2" w:date="2012-03-09T18:39:00Z">
            <w:rPr/>
          </w:rPrChange>
        </w:rPr>
      </w:pPr>
    </w:p>
    <w:tbl>
      <w:tblPr>
        <w:tblpPr w:leftFromText="180" w:rightFromText="180" w:vertAnchor="page" w:horzAnchor="margin" w:tblpY="12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/>
      </w:tblPr>
      <w:tblGrid>
        <w:gridCol w:w="2089"/>
        <w:gridCol w:w="7487"/>
      </w:tblGrid>
      <w:tr w:rsidR="002E2331" w:rsidRPr="00CD3030" w:rsidTr="004D35C6">
        <w:trPr>
          <w:trHeight w:val="350"/>
        </w:trPr>
        <w:tc>
          <w:tcPr>
            <w:tcW w:w="2089" w:type="dxa"/>
          </w:tcPr>
          <w:p w:rsidR="002E2331" w:rsidRPr="00CD3030" w:rsidRDefault="002E2331" w:rsidP="004D35C6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471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</w:p>
        </w:tc>
        <w:tc>
          <w:tcPr>
            <w:tcW w:w="7487" w:type="dxa"/>
          </w:tcPr>
          <w:p w:rsidR="002E2331" w:rsidRPr="00CD3030" w:rsidRDefault="002E2331" w:rsidP="004D35C6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472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</w:p>
        </w:tc>
      </w:tr>
      <w:tr w:rsidR="002E2331" w:rsidRPr="00CD3030" w:rsidTr="004D35C6">
        <w:trPr>
          <w:trHeight w:val="20"/>
        </w:trPr>
        <w:tc>
          <w:tcPr>
            <w:tcW w:w="2089" w:type="dxa"/>
          </w:tcPr>
          <w:p w:rsidR="002E2331" w:rsidRPr="00CD3030" w:rsidRDefault="002E2331" w:rsidP="004D35C6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rPrChange w:id="473" w:author="Sohi_x2" w:date="2012-03-09T18:39:00Z">
                  <w:rPr>
                    <w:rFonts w:ascii="Times New Roman" w:hAnsi="Times New Roman" w:cs="Times New Roman"/>
                    <w:b/>
                    <w:color w:val="FF0000"/>
                    <w:sz w:val="24"/>
                    <w:szCs w:val="24"/>
                    <w:u w:val="single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rPrChange w:id="474" w:author="Sohi_x2" w:date="2012-03-09T18:39:00Z">
                  <w:rPr>
                    <w:rFonts w:ascii="Times New Roman" w:hAnsi="Times New Roman" w:cs="Times New Roman"/>
                    <w:b/>
                    <w:color w:val="FF0000"/>
                    <w:sz w:val="24"/>
                    <w:szCs w:val="24"/>
                    <w:u w:val="single"/>
                  </w:rPr>
                </w:rPrChange>
              </w:rPr>
              <w:lastRenderedPageBreak/>
              <w:t>Use Case Name</w:t>
            </w:r>
          </w:p>
        </w:tc>
        <w:tc>
          <w:tcPr>
            <w:tcW w:w="7487" w:type="dxa"/>
          </w:tcPr>
          <w:p w:rsidR="002E2331" w:rsidRPr="00CD3030" w:rsidRDefault="002E2331" w:rsidP="004D35C6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475" w:author="Sohi_x2" w:date="2012-03-09T18:39:00Z">
                  <w:rPr>
                    <w:rFonts w:ascii="Times New Roman" w:hAnsi="Times New Roman" w:cs="Times New Roman"/>
                    <w:b/>
                    <w:color w:val="FF0000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476" w:author="Sohi_x2" w:date="2012-03-09T18:39:00Z">
                  <w:rPr>
                    <w:rFonts w:ascii="Times New Roman" w:hAnsi="Times New Roman" w:cs="Times New Roman"/>
                    <w:b/>
                    <w:color w:val="FF0000"/>
                    <w:sz w:val="24"/>
                    <w:szCs w:val="24"/>
                  </w:rPr>
                </w:rPrChange>
              </w:rPr>
              <w:t>Display help message</w:t>
            </w:r>
          </w:p>
        </w:tc>
      </w:tr>
      <w:tr w:rsidR="002E2331" w:rsidRPr="00CD3030" w:rsidTr="004D35C6">
        <w:trPr>
          <w:trHeight w:val="20"/>
        </w:trPr>
        <w:tc>
          <w:tcPr>
            <w:tcW w:w="2089" w:type="dxa"/>
          </w:tcPr>
          <w:p w:rsidR="002E2331" w:rsidRPr="00CD3030" w:rsidRDefault="002E2331" w:rsidP="002E2331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477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478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>Overview</w:t>
            </w:r>
          </w:p>
        </w:tc>
        <w:tc>
          <w:tcPr>
            <w:tcW w:w="7487" w:type="dxa"/>
          </w:tcPr>
          <w:p w:rsidR="002E2331" w:rsidRPr="00CD3030" w:rsidRDefault="002E2331" w:rsidP="002E233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79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80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This is to display the help message upon user’s request. </w:t>
            </w:r>
          </w:p>
        </w:tc>
      </w:tr>
      <w:tr w:rsidR="002E2331" w:rsidRPr="00CD3030" w:rsidTr="004D35C6">
        <w:trPr>
          <w:trHeight w:val="20"/>
        </w:trPr>
        <w:tc>
          <w:tcPr>
            <w:tcW w:w="2089" w:type="dxa"/>
          </w:tcPr>
          <w:p w:rsidR="002E2331" w:rsidRPr="00CD3030" w:rsidRDefault="002E2331" w:rsidP="002E2331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481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482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 xml:space="preserve">Actors </w:t>
            </w:r>
          </w:p>
        </w:tc>
        <w:tc>
          <w:tcPr>
            <w:tcW w:w="7487" w:type="dxa"/>
          </w:tcPr>
          <w:p w:rsidR="002E2331" w:rsidRPr="00CD3030" w:rsidRDefault="002E2331" w:rsidP="002E233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83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84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User Player</w:t>
            </w:r>
          </w:p>
        </w:tc>
      </w:tr>
      <w:tr w:rsidR="002E2331" w:rsidRPr="00CD3030" w:rsidTr="004D35C6">
        <w:trPr>
          <w:trHeight w:val="20"/>
        </w:trPr>
        <w:tc>
          <w:tcPr>
            <w:tcW w:w="2089" w:type="dxa"/>
          </w:tcPr>
          <w:p w:rsidR="002E2331" w:rsidRPr="00CD3030" w:rsidRDefault="002E2331" w:rsidP="002E2331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485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486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>Pre-conditions</w:t>
            </w:r>
          </w:p>
        </w:tc>
        <w:tc>
          <w:tcPr>
            <w:tcW w:w="7487" w:type="dxa"/>
          </w:tcPr>
          <w:p w:rsidR="002E2331" w:rsidRPr="00CD3030" w:rsidRDefault="002E2331" w:rsidP="002E233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87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88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The game is on.  </w:t>
            </w:r>
          </w:p>
        </w:tc>
      </w:tr>
      <w:tr w:rsidR="002E2331" w:rsidRPr="00CD3030" w:rsidTr="004D35C6">
        <w:trPr>
          <w:trHeight w:val="20"/>
        </w:trPr>
        <w:tc>
          <w:tcPr>
            <w:tcW w:w="2089" w:type="dxa"/>
          </w:tcPr>
          <w:p w:rsidR="002E2331" w:rsidRPr="00CD3030" w:rsidRDefault="002E2331" w:rsidP="002E2331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489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490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>Trigger</w:t>
            </w:r>
          </w:p>
        </w:tc>
        <w:tc>
          <w:tcPr>
            <w:tcW w:w="7487" w:type="dxa"/>
          </w:tcPr>
          <w:p w:rsidR="002E2331" w:rsidRPr="00CD3030" w:rsidRDefault="002E2331" w:rsidP="002E233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91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92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The user typed in “help” followed by the Enter key. </w:t>
            </w:r>
          </w:p>
        </w:tc>
      </w:tr>
      <w:tr w:rsidR="002E2331" w:rsidRPr="00CD3030" w:rsidTr="004D35C6">
        <w:trPr>
          <w:trHeight w:val="20"/>
        </w:trPr>
        <w:tc>
          <w:tcPr>
            <w:tcW w:w="9576" w:type="dxa"/>
            <w:gridSpan w:val="2"/>
          </w:tcPr>
          <w:p w:rsidR="002E2331" w:rsidRPr="00CD3030" w:rsidRDefault="002E2331" w:rsidP="002E2331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493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494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 xml:space="preserve">Basic Flow </w:t>
            </w:r>
          </w:p>
        </w:tc>
      </w:tr>
      <w:tr w:rsidR="002E2331" w:rsidRPr="00CD3030" w:rsidTr="004D35C6">
        <w:trPr>
          <w:trHeight w:val="20"/>
        </w:trPr>
        <w:tc>
          <w:tcPr>
            <w:tcW w:w="2089" w:type="dxa"/>
          </w:tcPr>
          <w:p w:rsidR="002E2331" w:rsidRPr="00CD3030" w:rsidRDefault="002E2331" w:rsidP="002E2331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495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496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>Step 1:</w:t>
            </w:r>
          </w:p>
        </w:tc>
        <w:tc>
          <w:tcPr>
            <w:tcW w:w="7487" w:type="dxa"/>
          </w:tcPr>
          <w:p w:rsidR="002E2331" w:rsidRPr="00CD3030" w:rsidRDefault="002E2331" w:rsidP="002E233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97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98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The user player types in “help”. </w:t>
            </w:r>
          </w:p>
        </w:tc>
      </w:tr>
      <w:tr w:rsidR="002E2331" w:rsidRPr="00CD3030" w:rsidTr="004D35C6">
        <w:trPr>
          <w:trHeight w:val="20"/>
        </w:trPr>
        <w:tc>
          <w:tcPr>
            <w:tcW w:w="2089" w:type="dxa"/>
          </w:tcPr>
          <w:p w:rsidR="002E2331" w:rsidRPr="00CD3030" w:rsidRDefault="002E2331" w:rsidP="002E2331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499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500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>Step 2:</w:t>
            </w:r>
          </w:p>
        </w:tc>
        <w:tc>
          <w:tcPr>
            <w:tcW w:w="7487" w:type="dxa"/>
          </w:tcPr>
          <w:p w:rsidR="002E2331" w:rsidRPr="00CD3030" w:rsidRDefault="002E2331" w:rsidP="002E233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501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502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The system displays the Help Message. </w:t>
            </w:r>
          </w:p>
        </w:tc>
      </w:tr>
      <w:tr w:rsidR="002E2331" w:rsidRPr="00CD3030" w:rsidTr="004D35C6">
        <w:trPr>
          <w:trHeight w:val="20"/>
        </w:trPr>
        <w:tc>
          <w:tcPr>
            <w:tcW w:w="9576" w:type="dxa"/>
            <w:gridSpan w:val="2"/>
          </w:tcPr>
          <w:p w:rsidR="002E2331" w:rsidRPr="00CD3030" w:rsidRDefault="002E2331" w:rsidP="002E233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503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504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 xml:space="preserve">Post Conditions: </w:t>
            </w: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505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The system has displayed the help message and resumes the game. </w:t>
            </w:r>
          </w:p>
        </w:tc>
      </w:tr>
      <w:tr w:rsidR="002E2331" w:rsidRPr="00CD3030" w:rsidTr="004D35C6">
        <w:trPr>
          <w:trHeight w:val="20"/>
        </w:trPr>
        <w:tc>
          <w:tcPr>
            <w:tcW w:w="9576" w:type="dxa"/>
            <w:gridSpan w:val="2"/>
          </w:tcPr>
          <w:p w:rsidR="002E2331" w:rsidRPr="00CD3030" w:rsidRDefault="002E2331" w:rsidP="002E2331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506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</w:p>
        </w:tc>
      </w:tr>
      <w:tr w:rsidR="002E2331" w:rsidRPr="00CD3030" w:rsidTr="004D35C6">
        <w:trPr>
          <w:trHeight w:val="20"/>
        </w:trPr>
        <w:tc>
          <w:tcPr>
            <w:tcW w:w="2089" w:type="dxa"/>
          </w:tcPr>
          <w:p w:rsidR="002E2331" w:rsidRPr="00CD3030" w:rsidRDefault="002E2331" w:rsidP="002E2331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507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508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 xml:space="preserve">Alternative </w:t>
            </w:r>
          </w:p>
          <w:p w:rsidR="002E2331" w:rsidRPr="00CD3030" w:rsidRDefault="002E2331" w:rsidP="002E2331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509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510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 xml:space="preserve">Sequence. </w:t>
            </w:r>
          </w:p>
        </w:tc>
        <w:tc>
          <w:tcPr>
            <w:tcW w:w="7487" w:type="dxa"/>
          </w:tcPr>
          <w:p w:rsidR="002E2331" w:rsidRPr="00CD3030" w:rsidRDefault="002E2331" w:rsidP="002E233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511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512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The user typed in something else (followed by the Enter key). The user typed: </w:t>
            </w:r>
          </w:p>
          <w:p w:rsidR="002E2331" w:rsidRPr="00CD3030" w:rsidRDefault="002E2331" w:rsidP="002E233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rPrChange w:id="513" w:author="Sohi_x2" w:date="2012-03-09T18:39:00Z">
                  <w:rPr>
                    <w:rFonts w:ascii="Times New Roman" w:hAnsi="Times New Roman" w:cs="Times New Roman"/>
                    <w:color w:val="FF0000"/>
                    <w:sz w:val="24"/>
                    <w:szCs w:val="24"/>
                    <w:u w:val="single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rPrChange w:id="514" w:author="Sohi_x2" w:date="2012-03-09T18:39:00Z">
                  <w:rPr>
                    <w:rFonts w:ascii="Times New Roman" w:hAnsi="Times New Roman" w:cs="Times New Roman"/>
                    <w:color w:val="FF0000"/>
                    <w:sz w:val="24"/>
                    <w:szCs w:val="24"/>
                    <w:u w:val="single"/>
                  </w:rPr>
                </w:rPrChange>
              </w:rPr>
              <w:t xml:space="preserve">An invalid command – Display error message and ask the user to enter a valid command. </w:t>
            </w:r>
          </w:p>
          <w:p w:rsidR="002E2331" w:rsidRPr="00CD3030" w:rsidRDefault="002E2331" w:rsidP="002E233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515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516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“Help” – Refer to the Display the Help Message use case description.</w:t>
            </w:r>
          </w:p>
          <w:p w:rsidR="002E2331" w:rsidRPr="00CD3030" w:rsidRDefault="002E2331" w:rsidP="002E233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517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518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“Restart” – Refer to the Start a New Game use case description.</w:t>
            </w:r>
          </w:p>
          <w:p w:rsidR="002E2331" w:rsidRPr="00CD3030" w:rsidRDefault="002E2331" w:rsidP="002E233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519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520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“Quit” – Refer to the Quit the Game use case description.</w:t>
            </w:r>
          </w:p>
          <w:p w:rsidR="002E2331" w:rsidRPr="00CD3030" w:rsidRDefault="002E2331" w:rsidP="002E233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521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522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“Score” – Refer to the Display the Score use case description.</w:t>
            </w:r>
          </w:p>
        </w:tc>
      </w:tr>
      <w:tr w:rsidR="002E2331" w:rsidRPr="00CD3030" w:rsidTr="004D35C6">
        <w:trPr>
          <w:trHeight w:val="20"/>
        </w:trPr>
        <w:tc>
          <w:tcPr>
            <w:tcW w:w="9576" w:type="dxa"/>
            <w:gridSpan w:val="2"/>
          </w:tcPr>
          <w:p w:rsidR="002E2331" w:rsidRPr="00CD3030" w:rsidRDefault="002E2331" w:rsidP="002E2331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523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524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 xml:space="preserve">Alternative Post Conditions: </w:t>
            </w: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525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The game has been resumed if the user did not type in “Restart” or “Quit.” </w:t>
            </w:r>
          </w:p>
        </w:tc>
      </w:tr>
      <w:tr w:rsidR="002E2331" w:rsidRPr="00CD3030" w:rsidTr="004D35C6">
        <w:trPr>
          <w:trHeight w:val="20"/>
        </w:trPr>
        <w:tc>
          <w:tcPr>
            <w:tcW w:w="9576" w:type="dxa"/>
            <w:gridSpan w:val="2"/>
          </w:tcPr>
          <w:p w:rsidR="002E2331" w:rsidRPr="00CD3030" w:rsidRDefault="002E2331" w:rsidP="002E2331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526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</w:p>
        </w:tc>
      </w:tr>
      <w:tr w:rsidR="002E2331" w:rsidRPr="00CD3030" w:rsidTr="004D35C6">
        <w:trPr>
          <w:trHeight w:val="20"/>
        </w:trPr>
        <w:tc>
          <w:tcPr>
            <w:tcW w:w="2089" w:type="dxa"/>
          </w:tcPr>
          <w:p w:rsidR="002E2331" w:rsidRPr="00CD3030" w:rsidRDefault="002E2331" w:rsidP="002E2331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527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528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>Nonfunctional Requirements</w:t>
            </w:r>
          </w:p>
        </w:tc>
        <w:tc>
          <w:tcPr>
            <w:tcW w:w="7487" w:type="dxa"/>
          </w:tcPr>
          <w:p w:rsidR="002E2331" w:rsidRPr="00CD3030" w:rsidRDefault="002E2331" w:rsidP="002E233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529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530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The system responds within 5 seconds. </w:t>
            </w:r>
          </w:p>
        </w:tc>
      </w:tr>
      <w:tr w:rsidR="002E2331" w:rsidRPr="00CD3030" w:rsidTr="004D35C6">
        <w:trPr>
          <w:trHeight w:val="20"/>
        </w:trPr>
        <w:tc>
          <w:tcPr>
            <w:tcW w:w="9576" w:type="dxa"/>
            <w:gridSpan w:val="2"/>
          </w:tcPr>
          <w:p w:rsidR="002E2331" w:rsidRPr="00CD3030" w:rsidRDefault="002E2331" w:rsidP="002E2331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531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</w:p>
        </w:tc>
      </w:tr>
      <w:tr w:rsidR="002E2331" w:rsidRPr="00CD3030" w:rsidTr="004D35C6">
        <w:trPr>
          <w:trHeight w:val="20"/>
        </w:trPr>
        <w:tc>
          <w:tcPr>
            <w:tcW w:w="2089" w:type="dxa"/>
          </w:tcPr>
          <w:p w:rsidR="002E2331" w:rsidRPr="00CD3030" w:rsidRDefault="002E2331" w:rsidP="002E2331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532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533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 xml:space="preserve">Glossary </w:t>
            </w:r>
          </w:p>
        </w:tc>
        <w:tc>
          <w:tcPr>
            <w:tcW w:w="7487" w:type="dxa"/>
          </w:tcPr>
          <w:p w:rsidR="002E2331" w:rsidRPr="00CD3030" w:rsidRDefault="002E2331" w:rsidP="002E2331">
            <w:pPr>
              <w:pStyle w:val="NoSpacing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rPrChange w:id="534" w:author="Sohi_x2" w:date="2012-03-09T18:39:00Z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rPrChange>
              </w:rPr>
            </w:pPr>
            <w:proofErr w:type="gramStart"/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535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quit</w:t>
            </w:r>
            <w:proofErr w:type="gramEnd"/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536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 - The user types “quit” to close the game. </w:t>
            </w:r>
          </w:p>
          <w:p w:rsidR="002E2331" w:rsidRPr="00CD3030" w:rsidRDefault="002E2331" w:rsidP="002E233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537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proofErr w:type="gramStart"/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538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restart</w:t>
            </w:r>
            <w:proofErr w:type="gramEnd"/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539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 - The user types “restart” to start a new game. </w:t>
            </w:r>
          </w:p>
          <w:p w:rsidR="002E2331" w:rsidRPr="00CD3030" w:rsidRDefault="002E2331" w:rsidP="002E233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540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proofErr w:type="gramStart"/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541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help</w:t>
            </w:r>
            <w:proofErr w:type="gramEnd"/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542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 - The user types “help” to display a help message about how to play the game, what are the rules, and what are the commands.</w:t>
            </w:r>
          </w:p>
          <w:p w:rsidR="002E2331" w:rsidRPr="00CD3030" w:rsidRDefault="002E2331" w:rsidP="002E233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543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544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score – the user types “score” to display the current score</w:t>
            </w:r>
          </w:p>
        </w:tc>
      </w:tr>
      <w:tr w:rsidR="001A7C28" w:rsidRPr="00CD3030" w:rsidTr="004D35C6">
        <w:trPr>
          <w:trHeight w:val="350"/>
        </w:trPr>
        <w:tc>
          <w:tcPr>
            <w:tcW w:w="2089" w:type="dxa"/>
          </w:tcPr>
          <w:p w:rsidR="001A7C28" w:rsidRPr="00CD3030" w:rsidRDefault="001A7C28" w:rsidP="004D35C6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545" w:author="Sohi_x2" w:date="2012-03-09T18:39:00Z">
                  <w:rPr>
                    <w:rFonts w:ascii="Times New Roman" w:hAnsi="Times New Roman" w:cs="Times New Roman"/>
                    <w:b/>
                    <w:color w:val="FF0000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546" w:author="Sohi_x2" w:date="2012-03-09T18:39:00Z">
                  <w:rPr>
                    <w:rFonts w:ascii="Times New Roman" w:hAnsi="Times New Roman" w:cs="Times New Roman"/>
                    <w:b/>
                    <w:color w:val="FF0000"/>
                    <w:sz w:val="24"/>
                    <w:szCs w:val="24"/>
                  </w:rPr>
                </w:rPrChange>
              </w:rPr>
              <w:t>Use Case Name</w:t>
            </w:r>
          </w:p>
        </w:tc>
        <w:tc>
          <w:tcPr>
            <w:tcW w:w="7487" w:type="dxa"/>
          </w:tcPr>
          <w:p w:rsidR="001A7C28" w:rsidRPr="00CD3030" w:rsidRDefault="0034117D" w:rsidP="004D35C6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547" w:author="Sohi_x2" w:date="2012-03-09T18:39:00Z">
                  <w:rPr>
                    <w:rFonts w:ascii="Times New Roman" w:hAnsi="Times New Roman" w:cs="Times New Roman"/>
                    <w:b/>
                    <w:color w:val="FF0000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548" w:author="Sohi_x2" w:date="2012-03-09T18:39:00Z">
                  <w:rPr>
                    <w:rFonts w:ascii="Times New Roman" w:hAnsi="Times New Roman" w:cs="Times New Roman"/>
                    <w:b/>
                    <w:color w:val="FF0000"/>
                    <w:sz w:val="24"/>
                    <w:szCs w:val="24"/>
                  </w:rPr>
                </w:rPrChange>
              </w:rPr>
              <w:t>Quit the game</w:t>
            </w:r>
          </w:p>
        </w:tc>
      </w:tr>
      <w:tr w:rsidR="001A7C28" w:rsidRPr="00CD3030" w:rsidTr="004D35C6">
        <w:trPr>
          <w:trHeight w:val="20"/>
        </w:trPr>
        <w:tc>
          <w:tcPr>
            <w:tcW w:w="2089" w:type="dxa"/>
          </w:tcPr>
          <w:p w:rsidR="001A7C28" w:rsidRPr="00CD3030" w:rsidRDefault="001A7C28" w:rsidP="004D35C6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549" w:author="Sohi_x2" w:date="2012-03-09T18:39:00Z">
                  <w:rPr>
                    <w:rFonts w:ascii="Times New Roman" w:hAnsi="Times New Roman" w:cs="Times New Roman"/>
                    <w:b/>
                    <w:color w:val="FF0000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550" w:author="Sohi_x2" w:date="2012-03-09T18:39:00Z">
                  <w:rPr>
                    <w:rFonts w:ascii="Times New Roman" w:hAnsi="Times New Roman" w:cs="Times New Roman"/>
                    <w:b/>
                    <w:color w:val="FF0000"/>
                    <w:sz w:val="24"/>
                    <w:szCs w:val="24"/>
                  </w:rPr>
                </w:rPrChange>
              </w:rPr>
              <w:t>Overview</w:t>
            </w:r>
          </w:p>
        </w:tc>
        <w:tc>
          <w:tcPr>
            <w:tcW w:w="7487" w:type="dxa"/>
          </w:tcPr>
          <w:p w:rsidR="001A7C28" w:rsidRPr="00CD3030" w:rsidRDefault="0034117D" w:rsidP="004D35C6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551" w:author="Sohi_x2" w:date="2012-03-09T18:39:00Z">
                  <w:rPr>
                    <w:rFonts w:ascii="Times New Roman" w:hAnsi="Times New Roman" w:cs="Times New Roman"/>
                    <w:color w:val="FF0000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552" w:author="Sohi_x2" w:date="2012-03-09T18:39:00Z">
                  <w:rPr>
                    <w:rFonts w:ascii="Times New Roman" w:hAnsi="Times New Roman" w:cs="Times New Roman"/>
                    <w:color w:val="FF0000"/>
                    <w:sz w:val="24"/>
                    <w:szCs w:val="24"/>
                  </w:rPr>
                </w:rPrChange>
              </w:rPr>
              <w:t>User Player can end the game at any point by using “quit” as a command line.</w:t>
            </w:r>
          </w:p>
        </w:tc>
      </w:tr>
      <w:tr w:rsidR="001A7C28" w:rsidRPr="00CD3030" w:rsidTr="004D35C6">
        <w:trPr>
          <w:trHeight w:val="20"/>
        </w:trPr>
        <w:tc>
          <w:tcPr>
            <w:tcW w:w="2089" w:type="dxa"/>
          </w:tcPr>
          <w:p w:rsidR="001A7C28" w:rsidRPr="00CD3030" w:rsidRDefault="001A7C28" w:rsidP="004D35C6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553" w:author="Sohi_x2" w:date="2012-03-09T18:39:00Z">
                  <w:rPr>
                    <w:rFonts w:ascii="Times New Roman" w:hAnsi="Times New Roman" w:cs="Times New Roman"/>
                    <w:b/>
                    <w:color w:val="FF0000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554" w:author="Sohi_x2" w:date="2012-03-09T18:39:00Z">
                  <w:rPr>
                    <w:rFonts w:ascii="Times New Roman" w:hAnsi="Times New Roman" w:cs="Times New Roman"/>
                    <w:b/>
                    <w:color w:val="FF0000"/>
                    <w:sz w:val="24"/>
                    <w:szCs w:val="24"/>
                  </w:rPr>
                </w:rPrChange>
              </w:rPr>
              <w:t xml:space="preserve">Actors </w:t>
            </w:r>
          </w:p>
        </w:tc>
        <w:tc>
          <w:tcPr>
            <w:tcW w:w="7487" w:type="dxa"/>
          </w:tcPr>
          <w:p w:rsidR="001A7C28" w:rsidRPr="00CD3030" w:rsidRDefault="001A7C28" w:rsidP="0034117D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555" w:author="Sohi_x2" w:date="2012-03-09T18:39:00Z">
                  <w:rPr>
                    <w:rFonts w:ascii="Times New Roman" w:hAnsi="Times New Roman" w:cs="Times New Roman"/>
                    <w:color w:val="FF0000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556" w:author="Sohi_x2" w:date="2012-03-09T18:39:00Z">
                  <w:rPr>
                    <w:rFonts w:ascii="Times New Roman" w:hAnsi="Times New Roman" w:cs="Times New Roman"/>
                    <w:color w:val="FF0000"/>
                    <w:sz w:val="24"/>
                    <w:szCs w:val="24"/>
                  </w:rPr>
                </w:rPrChange>
              </w:rPr>
              <w:t xml:space="preserve">User Player </w:t>
            </w:r>
          </w:p>
        </w:tc>
      </w:tr>
      <w:tr w:rsidR="001A7C28" w:rsidRPr="00CD3030" w:rsidTr="004D35C6">
        <w:trPr>
          <w:trHeight w:val="20"/>
        </w:trPr>
        <w:tc>
          <w:tcPr>
            <w:tcW w:w="2089" w:type="dxa"/>
          </w:tcPr>
          <w:p w:rsidR="001A7C28" w:rsidRPr="00CD3030" w:rsidRDefault="001A7C28" w:rsidP="004D35C6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557" w:author="Sohi_x2" w:date="2012-03-09T18:39:00Z">
                  <w:rPr>
                    <w:rFonts w:ascii="Times New Roman" w:hAnsi="Times New Roman" w:cs="Times New Roman"/>
                    <w:b/>
                    <w:color w:val="FF0000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558" w:author="Sohi_x2" w:date="2012-03-09T18:39:00Z">
                  <w:rPr>
                    <w:rFonts w:ascii="Times New Roman" w:hAnsi="Times New Roman" w:cs="Times New Roman"/>
                    <w:b/>
                    <w:color w:val="FF0000"/>
                    <w:sz w:val="24"/>
                    <w:szCs w:val="24"/>
                  </w:rPr>
                </w:rPrChange>
              </w:rPr>
              <w:t>Pre-conditions</w:t>
            </w:r>
          </w:p>
        </w:tc>
        <w:tc>
          <w:tcPr>
            <w:tcW w:w="7487" w:type="dxa"/>
          </w:tcPr>
          <w:p w:rsidR="001A7C28" w:rsidRPr="00CD3030" w:rsidRDefault="001A7C28" w:rsidP="0034117D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559" w:author="Sohi_x2" w:date="2012-03-09T18:39:00Z">
                  <w:rPr>
                    <w:rFonts w:ascii="Times New Roman" w:hAnsi="Times New Roman" w:cs="Times New Roman"/>
                    <w:color w:val="FF0000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560" w:author="Sohi_x2" w:date="2012-03-09T18:39:00Z">
                  <w:rPr>
                    <w:rFonts w:ascii="Times New Roman" w:hAnsi="Times New Roman" w:cs="Times New Roman"/>
                    <w:color w:val="FF0000"/>
                    <w:sz w:val="24"/>
                    <w:szCs w:val="24"/>
                  </w:rPr>
                </w:rPrChange>
              </w:rPr>
              <w:t xml:space="preserve">The game is on. </w:t>
            </w:r>
          </w:p>
        </w:tc>
      </w:tr>
      <w:tr w:rsidR="001A7C28" w:rsidRPr="00CD3030" w:rsidTr="004D35C6">
        <w:trPr>
          <w:trHeight w:val="20"/>
        </w:trPr>
        <w:tc>
          <w:tcPr>
            <w:tcW w:w="2089" w:type="dxa"/>
          </w:tcPr>
          <w:p w:rsidR="001A7C28" w:rsidRPr="00CD3030" w:rsidRDefault="001A7C28" w:rsidP="004D35C6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561" w:author="Sohi_x2" w:date="2012-03-09T18:39:00Z">
                  <w:rPr>
                    <w:rFonts w:ascii="Times New Roman" w:hAnsi="Times New Roman" w:cs="Times New Roman"/>
                    <w:b/>
                    <w:color w:val="FF0000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562" w:author="Sohi_x2" w:date="2012-03-09T18:39:00Z">
                  <w:rPr>
                    <w:rFonts w:ascii="Times New Roman" w:hAnsi="Times New Roman" w:cs="Times New Roman"/>
                    <w:b/>
                    <w:color w:val="FF0000"/>
                    <w:sz w:val="24"/>
                    <w:szCs w:val="24"/>
                  </w:rPr>
                </w:rPrChange>
              </w:rPr>
              <w:t>Trigger</w:t>
            </w:r>
          </w:p>
        </w:tc>
        <w:tc>
          <w:tcPr>
            <w:tcW w:w="7487" w:type="dxa"/>
          </w:tcPr>
          <w:p w:rsidR="001A7C28" w:rsidRPr="00CD3030" w:rsidRDefault="0034117D" w:rsidP="004D35C6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rPrChange w:id="563" w:author="Sohi_x2" w:date="2012-03-09T18:39:00Z">
                  <w:rPr>
                    <w:rFonts w:ascii="Times New Roman" w:hAnsi="Times New Roman" w:cs="Times New Roman"/>
                    <w:color w:val="FF0000"/>
                    <w:sz w:val="24"/>
                    <w:szCs w:val="24"/>
                    <w:u w:val="single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rPrChange w:id="564" w:author="Sohi_x2" w:date="2012-03-09T18:39:00Z">
                  <w:rPr>
                    <w:rFonts w:ascii="Times New Roman" w:hAnsi="Times New Roman" w:cs="Times New Roman"/>
                    <w:color w:val="FF0000"/>
                    <w:sz w:val="24"/>
                    <w:szCs w:val="24"/>
                    <w:u w:val="single"/>
                  </w:rPr>
                </w:rPrChange>
              </w:rPr>
              <w:t xml:space="preserve">User </w:t>
            </w:r>
            <w:r w:rsidR="000168D8"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rPrChange w:id="565" w:author="Sohi_x2" w:date="2012-03-09T18:39:00Z">
                  <w:rPr>
                    <w:rFonts w:ascii="Times New Roman" w:hAnsi="Times New Roman" w:cs="Times New Roman"/>
                    <w:color w:val="FF0000"/>
                    <w:sz w:val="24"/>
                    <w:szCs w:val="24"/>
                    <w:u w:val="single"/>
                  </w:rPr>
                </w:rPrChange>
              </w:rPr>
              <w:t xml:space="preserve">player </w:t>
            </w: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rPrChange w:id="566" w:author="Sohi_x2" w:date="2012-03-09T18:39:00Z">
                  <w:rPr>
                    <w:rFonts w:ascii="Times New Roman" w:hAnsi="Times New Roman" w:cs="Times New Roman"/>
                    <w:color w:val="FF0000"/>
                    <w:sz w:val="24"/>
                    <w:szCs w:val="24"/>
                    <w:u w:val="single"/>
                  </w:rPr>
                </w:rPrChange>
              </w:rPr>
              <w:t>has entered “quit” in command line.</w:t>
            </w:r>
          </w:p>
        </w:tc>
      </w:tr>
      <w:tr w:rsidR="001A7C28" w:rsidRPr="00CD3030" w:rsidTr="004D35C6">
        <w:trPr>
          <w:trHeight w:val="20"/>
        </w:trPr>
        <w:tc>
          <w:tcPr>
            <w:tcW w:w="9576" w:type="dxa"/>
            <w:gridSpan w:val="2"/>
          </w:tcPr>
          <w:p w:rsidR="001A7C28" w:rsidRPr="00CD3030" w:rsidRDefault="001A7C28" w:rsidP="004D35C6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567" w:author="Sohi_x2" w:date="2012-03-09T18:39:00Z">
                  <w:rPr>
                    <w:rFonts w:ascii="Times New Roman" w:hAnsi="Times New Roman" w:cs="Times New Roman"/>
                    <w:b/>
                    <w:color w:val="FF0000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568" w:author="Sohi_x2" w:date="2012-03-09T18:39:00Z">
                  <w:rPr>
                    <w:rFonts w:ascii="Times New Roman" w:hAnsi="Times New Roman" w:cs="Times New Roman"/>
                    <w:b/>
                    <w:color w:val="FF0000"/>
                    <w:sz w:val="24"/>
                    <w:szCs w:val="24"/>
                  </w:rPr>
                </w:rPrChange>
              </w:rPr>
              <w:t xml:space="preserve">Basic Flow </w:t>
            </w:r>
          </w:p>
        </w:tc>
      </w:tr>
      <w:tr w:rsidR="001A7C28" w:rsidRPr="00CD3030" w:rsidTr="004D35C6">
        <w:trPr>
          <w:trHeight w:val="20"/>
        </w:trPr>
        <w:tc>
          <w:tcPr>
            <w:tcW w:w="2089" w:type="dxa"/>
          </w:tcPr>
          <w:p w:rsidR="001A7C28" w:rsidRPr="00CD3030" w:rsidRDefault="001A7C28" w:rsidP="004D35C6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569" w:author="Sohi_x2" w:date="2012-03-09T18:39:00Z">
                  <w:rPr>
                    <w:rFonts w:ascii="Times New Roman" w:hAnsi="Times New Roman" w:cs="Times New Roman"/>
                    <w:b/>
                    <w:color w:val="FF0000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570" w:author="Sohi_x2" w:date="2012-03-09T18:39:00Z">
                  <w:rPr>
                    <w:rFonts w:ascii="Times New Roman" w:hAnsi="Times New Roman" w:cs="Times New Roman"/>
                    <w:b/>
                    <w:color w:val="FF0000"/>
                    <w:sz w:val="24"/>
                    <w:szCs w:val="24"/>
                  </w:rPr>
                </w:rPrChange>
              </w:rPr>
              <w:t>Step 1:</w:t>
            </w:r>
          </w:p>
        </w:tc>
        <w:tc>
          <w:tcPr>
            <w:tcW w:w="7487" w:type="dxa"/>
          </w:tcPr>
          <w:p w:rsidR="001A7C28" w:rsidRPr="00CD3030" w:rsidRDefault="0034117D" w:rsidP="004D35C6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rPrChange w:id="571" w:author="Sohi_x2" w:date="2012-03-09T18:39:00Z">
                  <w:rPr>
                    <w:rFonts w:ascii="Times New Roman" w:hAnsi="Times New Roman" w:cs="Times New Roman"/>
                    <w:color w:val="FF0000"/>
                    <w:sz w:val="24"/>
                    <w:szCs w:val="24"/>
                    <w:u w:val="single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rPrChange w:id="572" w:author="Sohi_x2" w:date="2012-03-09T18:39:00Z">
                  <w:rPr>
                    <w:rFonts w:ascii="Times New Roman" w:hAnsi="Times New Roman" w:cs="Times New Roman"/>
                    <w:color w:val="FF0000"/>
                    <w:sz w:val="24"/>
                    <w:szCs w:val="24"/>
                    <w:u w:val="single"/>
                  </w:rPr>
                </w:rPrChange>
              </w:rPr>
              <w:t xml:space="preserve">User player enters “quit” in command line </w:t>
            </w:r>
            <w:r w:rsidR="001A7C28"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rPrChange w:id="573" w:author="Sohi_x2" w:date="2012-03-09T18:39:00Z">
                  <w:rPr>
                    <w:rFonts w:ascii="Times New Roman" w:hAnsi="Times New Roman" w:cs="Times New Roman"/>
                    <w:color w:val="FF0000"/>
                    <w:sz w:val="24"/>
                    <w:szCs w:val="24"/>
                    <w:u w:val="single"/>
                  </w:rPr>
                </w:rPrChange>
              </w:rPr>
              <w:t xml:space="preserve">followed by the Enter key. </w:t>
            </w:r>
          </w:p>
        </w:tc>
      </w:tr>
      <w:tr w:rsidR="001A7C28" w:rsidRPr="00CD3030" w:rsidTr="004D35C6">
        <w:trPr>
          <w:trHeight w:val="20"/>
        </w:trPr>
        <w:tc>
          <w:tcPr>
            <w:tcW w:w="2089" w:type="dxa"/>
          </w:tcPr>
          <w:p w:rsidR="001A7C28" w:rsidRPr="00CD3030" w:rsidRDefault="001A7C28" w:rsidP="004D35C6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574" w:author="Sohi_x2" w:date="2012-03-09T18:39:00Z">
                  <w:rPr>
                    <w:rFonts w:ascii="Times New Roman" w:hAnsi="Times New Roman" w:cs="Times New Roman"/>
                    <w:b/>
                    <w:color w:val="FF0000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575" w:author="Sohi_x2" w:date="2012-03-09T18:39:00Z">
                  <w:rPr>
                    <w:rFonts w:ascii="Times New Roman" w:hAnsi="Times New Roman" w:cs="Times New Roman"/>
                    <w:b/>
                    <w:color w:val="FF0000"/>
                    <w:sz w:val="24"/>
                    <w:szCs w:val="24"/>
                  </w:rPr>
                </w:rPrChange>
              </w:rPr>
              <w:t>Step 2:</w:t>
            </w:r>
          </w:p>
        </w:tc>
        <w:tc>
          <w:tcPr>
            <w:tcW w:w="7487" w:type="dxa"/>
          </w:tcPr>
          <w:p w:rsidR="001A7C28" w:rsidRPr="00CD3030" w:rsidRDefault="0034117D" w:rsidP="0034117D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rPrChange w:id="576" w:author="Sohi_x2" w:date="2012-03-09T18:39:00Z">
                  <w:rPr>
                    <w:rFonts w:ascii="Times New Roman" w:hAnsi="Times New Roman" w:cs="Times New Roman"/>
                    <w:color w:val="FF0000"/>
                    <w:sz w:val="24"/>
                    <w:szCs w:val="24"/>
                    <w:u w:val="single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rPrChange w:id="577" w:author="Sohi_x2" w:date="2012-03-09T18:39:00Z">
                  <w:rPr>
                    <w:rFonts w:ascii="Times New Roman" w:hAnsi="Times New Roman" w:cs="Times New Roman"/>
                    <w:color w:val="FF0000"/>
                    <w:sz w:val="24"/>
                    <w:szCs w:val="24"/>
                    <w:u w:val="single"/>
                  </w:rPr>
                </w:rPrChange>
              </w:rPr>
              <w:t>User player is asked for conformation with Y/N (Yes/No) option.</w:t>
            </w:r>
          </w:p>
        </w:tc>
      </w:tr>
      <w:tr w:rsidR="0034117D" w:rsidRPr="00CD3030" w:rsidTr="004D35C6">
        <w:trPr>
          <w:trHeight w:val="20"/>
        </w:trPr>
        <w:tc>
          <w:tcPr>
            <w:tcW w:w="2089" w:type="dxa"/>
          </w:tcPr>
          <w:p w:rsidR="0034117D" w:rsidRPr="00CD3030" w:rsidRDefault="0034117D" w:rsidP="0034117D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578" w:author="Sohi_x2" w:date="2012-03-09T18:39:00Z">
                  <w:rPr>
                    <w:rFonts w:ascii="Times New Roman" w:hAnsi="Times New Roman" w:cs="Times New Roman"/>
                    <w:b/>
                    <w:color w:val="FF0000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579" w:author="Sohi_x2" w:date="2012-03-09T18:39:00Z">
                  <w:rPr>
                    <w:rFonts w:ascii="Times New Roman" w:hAnsi="Times New Roman" w:cs="Times New Roman"/>
                    <w:b/>
                    <w:color w:val="FF0000"/>
                    <w:sz w:val="24"/>
                    <w:szCs w:val="24"/>
                  </w:rPr>
                </w:rPrChange>
              </w:rPr>
              <w:t>Step 3:</w:t>
            </w:r>
          </w:p>
        </w:tc>
        <w:tc>
          <w:tcPr>
            <w:tcW w:w="7487" w:type="dxa"/>
          </w:tcPr>
          <w:p w:rsidR="0034117D" w:rsidRPr="00CD3030" w:rsidRDefault="0034117D" w:rsidP="0034117D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rPrChange w:id="580" w:author="Sohi_x2" w:date="2012-03-09T18:39:00Z">
                  <w:rPr>
                    <w:rFonts w:ascii="Times New Roman" w:hAnsi="Times New Roman" w:cs="Times New Roman"/>
                    <w:color w:val="FF0000"/>
                    <w:sz w:val="24"/>
                    <w:szCs w:val="24"/>
                    <w:u w:val="single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rPrChange w:id="581" w:author="Sohi_x2" w:date="2012-03-09T18:39:00Z">
                  <w:rPr>
                    <w:rFonts w:ascii="Times New Roman" w:hAnsi="Times New Roman" w:cs="Times New Roman"/>
                    <w:color w:val="FF0000"/>
                    <w:sz w:val="24"/>
                    <w:szCs w:val="24"/>
                    <w:u w:val="single"/>
                  </w:rPr>
                </w:rPrChange>
              </w:rPr>
              <w:t xml:space="preserve">If the user enters yes, quit the game. If the user enters no, resume the game. </w:t>
            </w:r>
          </w:p>
        </w:tc>
      </w:tr>
      <w:tr w:rsidR="0034117D" w:rsidRPr="00CD3030" w:rsidTr="0034117D">
        <w:trPr>
          <w:trHeight w:val="317"/>
        </w:trPr>
        <w:tc>
          <w:tcPr>
            <w:tcW w:w="9576" w:type="dxa"/>
            <w:gridSpan w:val="2"/>
          </w:tcPr>
          <w:p w:rsidR="0034117D" w:rsidRPr="00CD3030" w:rsidRDefault="0034117D" w:rsidP="00812C0E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582" w:author="Sohi_x2" w:date="2012-03-09T18:39:00Z">
                  <w:rPr>
                    <w:rFonts w:ascii="Times New Roman" w:hAnsi="Times New Roman" w:cs="Times New Roman"/>
                    <w:b/>
                    <w:color w:val="FF0000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583" w:author="Sohi_x2" w:date="2012-03-09T18:39:00Z">
                  <w:rPr>
                    <w:rFonts w:ascii="Times New Roman" w:hAnsi="Times New Roman" w:cs="Times New Roman"/>
                    <w:b/>
                    <w:color w:val="FF0000"/>
                    <w:sz w:val="24"/>
                    <w:szCs w:val="24"/>
                  </w:rPr>
                </w:rPrChange>
              </w:rPr>
              <w:t xml:space="preserve">Post Conditions: </w:t>
            </w: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rPrChange w:id="584" w:author="Sohi_x2" w:date="2012-03-09T18:39:00Z">
                  <w:rPr>
                    <w:rFonts w:ascii="Times New Roman" w:hAnsi="Times New Roman" w:cs="Times New Roman"/>
                    <w:color w:val="FF0000"/>
                    <w:sz w:val="24"/>
                    <w:szCs w:val="24"/>
                    <w:u w:val="single"/>
                  </w:rPr>
                </w:rPrChange>
              </w:rPr>
              <w:t xml:space="preserve">The </w:t>
            </w:r>
            <w:r w:rsidR="00812C0E"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rPrChange w:id="585" w:author="Sohi_x2" w:date="2012-03-09T18:39:00Z">
                  <w:rPr>
                    <w:rFonts w:ascii="Times New Roman" w:hAnsi="Times New Roman" w:cs="Times New Roman"/>
                    <w:color w:val="FF0000"/>
                    <w:sz w:val="24"/>
                    <w:szCs w:val="24"/>
                    <w:u w:val="single"/>
                  </w:rPr>
                </w:rPrChange>
              </w:rPr>
              <w:t>game is closed.</w:t>
            </w:r>
          </w:p>
        </w:tc>
      </w:tr>
      <w:tr w:rsidR="0034117D" w:rsidRPr="00CD3030" w:rsidTr="004D35C6">
        <w:trPr>
          <w:trHeight w:val="20"/>
        </w:trPr>
        <w:tc>
          <w:tcPr>
            <w:tcW w:w="9576" w:type="dxa"/>
            <w:gridSpan w:val="2"/>
          </w:tcPr>
          <w:p w:rsidR="0034117D" w:rsidRPr="00CD3030" w:rsidRDefault="0034117D" w:rsidP="0034117D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586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</w:p>
        </w:tc>
      </w:tr>
      <w:tr w:rsidR="0034117D" w:rsidRPr="00CD3030" w:rsidTr="004D35C6">
        <w:trPr>
          <w:trHeight w:val="20"/>
        </w:trPr>
        <w:tc>
          <w:tcPr>
            <w:tcW w:w="2089" w:type="dxa"/>
          </w:tcPr>
          <w:p w:rsidR="0034117D" w:rsidRPr="00CD3030" w:rsidRDefault="0034117D" w:rsidP="0034117D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587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588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 xml:space="preserve">Alternative </w:t>
            </w:r>
          </w:p>
          <w:p w:rsidR="0034117D" w:rsidRPr="00CD3030" w:rsidRDefault="0034117D" w:rsidP="0034117D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589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590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 xml:space="preserve">Sequence. </w:t>
            </w:r>
          </w:p>
        </w:tc>
        <w:tc>
          <w:tcPr>
            <w:tcW w:w="7487" w:type="dxa"/>
          </w:tcPr>
          <w:p w:rsidR="0034117D" w:rsidRPr="00CD3030" w:rsidRDefault="0034117D" w:rsidP="0034117D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591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592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The user typed in something else (followed by the Enter key). The user typed: </w:t>
            </w:r>
          </w:p>
          <w:p w:rsidR="0034117D" w:rsidRPr="00CD3030" w:rsidRDefault="0034117D" w:rsidP="0034117D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rPrChange w:id="593" w:author="Sohi_x2" w:date="2012-03-09T18:39:00Z">
                  <w:rPr>
                    <w:rFonts w:ascii="Times New Roman" w:hAnsi="Times New Roman" w:cs="Times New Roman"/>
                    <w:color w:val="FF0000"/>
                    <w:sz w:val="24"/>
                    <w:szCs w:val="24"/>
                    <w:u w:val="single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rPrChange w:id="594" w:author="Sohi_x2" w:date="2012-03-09T18:39:00Z">
                  <w:rPr>
                    <w:rFonts w:ascii="Times New Roman" w:hAnsi="Times New Roman" w:cs="Times New Roman"/>
                    <w:color w:val="FF0000"/>
                    <w:sz w:val="24"/>
                    <w:szCs w:val="24"/>
                    <w:u w:val="single"/>
                  </w:rPr>
                </w:rPrChange>
              </w:rPr>
              <w:t xml:space="preserve">An invalid command – Display error message and ask the user </w:t>
            </w:r>
            <w:r w:rsidR="00812C0E"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rPrChange w:id="595" w:author="Sohi_x2" w:date="2012-03-09T18:39:00Z">
                  <w:rPr>
                    <w:rFonts w:ascii="Times New Roman" w:hAnsi="Times New Roman" w:cs="Times New Roman"/>
                    <w:color w:val="FF0000"/>
                    <w:sz w:val="24"/>
                    <w:szCs w:val="24"/>
                    <w:u w:val="single"/>
                  </w:rPr>
                </w:rPrChange>
              </w:rPr>
              <w:t xml:space="preserve">to enter a valid command. </w:t>
            </w:r>
          </w:p>
          <w:p w:rsidR="0034117D" w:rsidRPr="00CD3030" w:rsidRDefault="0034117D" w:rsidP="0034117D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596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597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lastRenderedPageBreak/>
              <w:t>“Help” – Refer to the Display the Help Message use case description.</w:t>
            </w:r>
          </w:p>
          <w:p w:rsidR="0034117D" w:rsidRPr="00CD3030" w:rsidRDefault="0034117D" w:rsidP="0034117D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598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599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“Restart” – Refer to the Start a New Game use case description.</w:t>
            </w:r>
          </w:p>
          <w:p w:rsidR="0034117D" w:rsidRPr="00CD3030" w:rsidRDefault="0034117D" w:rsidP="0034117D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600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601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“Quit” – Refer to the Quit the Game use case description.</w:t>
            </w:r>
          </w:p>
          <w:p w:rsidR="0034117D" w:rsidRPr="00CD3030" w:rsidRDefault="0034117D" w:rsidP="0034117D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602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603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“Score” – Refer to the Display the Score use case description.</w:t>
            </w:r>
          </w:p>
        </w:tc>
      </w:tr>
      <w:tr w:rsidR="0034117D" w:rsidRPr="00CD3030" w:rsidTr="004D35C6">
        <w:trPr>
          <w:trHeight w:val="20"/>
        </w:trPr>
        <w:tc>
          <w:tcPr>
            <w:tcW w:w="9576" w:type="dxa"/>
            <w:gridSpan w:val="2"/>
          </w:tcPr>
          <w:p w:rsidR="0034117D" w:rsidRPr="00CD3030" w:rsidRDefault="0034117D" w:rsidP="0034117D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604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605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lastRenderedPageBreak/>
              <w:t xml:space="preserve">Alternative Post Conditions: </w:t>
            </w: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606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The game has been resumed if the user did not type in “Restart” or “Quit.” </w:t>
            </w:r>
          </w:p>
        </w:tc>
      </w:tr>
      <w:tr w:rsidR="0034117D" w:rsidRPr="00CD3030" w:rsidTr="004D35C6">
        <w:trPr>
          <w:trHeight w:val="20"/>
        </w:trPr>
        <w:tc>
          <w:tcPr>
            <w:tcW w:w="9576" w:type="dxa"/>
            <w:gridSpan w:val="2"/>
          </w:tcPr>
          <w:p w:rsidR="0034117D" w:rsidRPr="00CD3030" w:rsidRDefault="0034117D" w:rsidP="0034117D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607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</w:p>
        </w:tc>
      </w:tr>
      <w:tr w:rsidR="0034117D" w:rsidRPr="00CD3030" w:rsidTr="004D35C6">
        <w:trPr>
          <w:trHeight w:val="20"/>
        </w:trPr>
        <w:tc>
          <w:tcPr>
            <w:tcW w:w="2089" w:type="dxa"/>
          </w:tcPr>
          <w:p w:rsidR="0034117D" w:rsidRPr="00CD3030" w:rsidRDefault="0034117D" w:rsidP="0034117D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608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609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>Nonfunctional Requirements</w:t>
            </w:r>
          </w:p>
        </w:tc>
        <w:tc>
          <w:tcPr>
            <w:tcW w:w="7487" w:type="dxa"/>
          </w:tcPr>
          <w:p w:rsidR="0034117D" w:rsidRPr="00CD3030" w:rsidRDefault="0034117D" w:rsidP="0034117D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610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611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The system responds within 5 seconds. </w:t>
            </w:r>
          </w:p>
        </w:tc>
      </w:tr>
      <w:tr w:rsidR="0034117D" w:rsidRPr="00CD3030" w:rsidTr="004D35C6">
        <w:trPr>
          <w:trHeight w:val="20"/>
        </w:trPr>
        <w:tc>
          <w:tcPr>
            <w:tcW w:w="9576" w:type="dxa"/>
            <w:gridSpan w:val="2"/>
          </w:tcPr>
          <w:p w:rsidR="0034117D" w:rsidRPr="00CD3030" w:rsidRDefault="0034117D" w:rsidP="0034117D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612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</w:p>
        </w:tc>
      </w:tr>
      <w:tr w:rsidR="0034117D" w:rsidRPr="00CD3030" w:rsidTr="004D35C6">
        <w:trPr>
          <w:trHeight w:val="20"/>
        </w:trPr>
        <w:tc>
          <w:tcPr>
            <w:tcW w:w="2089" w:type="dxa"/>
          </w:tcPr>
          <w:p w:rsidR="0034117D" w:rsidRPr="00CD3030" w:rsidRDefault="0034117D" w:rsidP="0034117D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613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614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 xml:space="preserve">Glossary </w:t>
            </w:r>
          </w:p>
        </w:tc>
        <w:tc>
          <w:tcPr>
            <w:tcW w:w="7487" w:type="dxa"/>
          </w:tcPr>
          <w:p w:rsidR="0034117D" w:rsidRPr="00CD3030" w:rsidRDefault="0034117D" w:rsidP="0034117D">
            <w:pPr>
              <w:pStyle w:val="NoSpacing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rPrChange w:id="615" w:author="Sohi_x2" w:date="2012-03-09T18:39:00Z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rPrChange>
              </w:rPr>
            </w:pPr>
            <w:proofErr w:type="gramStart"/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616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quit</w:t>
            </w:r>
            <w:proofErr w:type="gramEnd"/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617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 - The user types “quit” to close the game. </w:t>
            </w:r>
          </w:p>
          <w:p w:rsidR="0034117D" w:rsidRPr="00CD3030" w:rsidRDefault="0034117D" w:rsidP="0034117D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618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proofErr w:type="gramStart"/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619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restart</w:t>
            </w:r>
            <w:proofErr w:type="gramEnd"/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620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 - The user types “restart” to start a new game. </w:t>
            </w:r>
          </w:p>
          <w:p w:rsidR="0034117D" w:rsidRPr="00CD3030" w:rsidRDefault="0034117D" w:rsidP="0034117D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621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proofErr w:type="gramStart"/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622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help</w:t>
            </w:r>
            <w:proofErr w:type="gramEnd"/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623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 - The user types “help” to display a help message about how to play the game, what are the rules, and what are the commands.</w:t>
            </w:r>
          </w:p>
          <w:p w:rsidR="0034117D" w:rsidRPr="00CD3030" w:rsidRDefault="0034117D" w:rsidP="0034117D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624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625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score – the user types “score” to display the current score</w:t>
            </w:r>
          </w:p>
        </w:tc>
      </w:tr>
    </w:tbl>
    <w:p w:rsidR="00055EB7" w:rsidRPr="00CD3030" w:rsidRDefault="00055EB7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rPrChange w:id="626" w:author="Sohi_x2" w:date="2012-03-09T18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</w:p>
    <w:p w:rsidR="0034117D" w:rsidRPr="00CD3030" w:rsidRDefault="0034117D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rPrChange w:id="627" w:author="Sohi_x2" w:date="2012-03-09T18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</w:p>
    <w:p w:rsidR="0034117D" w:rsidRPr="00CD3030" w:rsidRDefault="0034117D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rPrChange w:id="628" w:author="Sohi_x2" w:date="2012-03-09T18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</w:p>
    <w:tbl>
      <w:tblPr>
        <w:tblpPr w:leftFromText="180" w:rightFromText="180" w:vertAnchor="page" w:horzAnchor="margin" w:tblpY="66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/>
      </w:tblPr>
      <w:tblGrid>
        <w:gridCol w:w="2089"/>
        <w:gridCol w:w="7487"/>
      </w:tblGrid>
      <w:tr w:rsidR="007D2701" w:rsidRPr="00CD3030" w:rsidTr="007D2701">
        <w:trPr>
          <w:trHeight w:val="350"/>
        </w:trPr>
        <w:tc>
          <w:tcPr>
            <w:tcW w:w="2089" w:type="dxa"/>
          </w:tcPr>
          <w:p w:rsidR="007D2701" w:rsidRPr="00CD3030" w:rsidRDefault="007D2701" w:rsidP="007D2701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629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630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>Use Case Name</w:t>
            </w:r>
          </w:p>
        </w:tc>
        <w:tc>
          <w:tcPr>
            <w:tcW w:w="7487" w:type="dxa"/>
          </w:tcPr>
          <w:p w:rsidR="007D2701" w:rsidRPr="00CD3030" w:rsidRDefault="007D2701" w:rsidP="007D2701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631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632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>Display the scores</w:t>
            </w:r>
          </w:p>
        </w:tc>
      </w:tr>
      <w:tr w:rsidR="007D2701" w:rsidRPr="00CD3030" w:rsidTr="007D2701">
        <w:trPr>
          <w:trHeight w:val="20"/>
        </w:trPr>
        <w:tc>
          <w:tcPr>
            <w:tcW w:w="2089" w:type="dxa"/>
          </w:tcPr>
          <w:p w:rsidR="007D2701" w:rsidRPr="00CD3030" w:rsidRDefault="007D2701" w:rsidP="007D2701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633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634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>Overview</w:t>
            </w:r>
          </w:p>
        </w:tc>
        <w:tc>
          <w:tcPr>
            <w:tcW w:w="7487" w:type="dxa"/>
          </w:tcPr>
          <w:p w:rsidR="007D2701" w:rsidRPr="00CD3030" w:rsidRDefault="007D2701" w:rsidP="007D270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635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636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This is to display the scores upon user’s request.  </w:t>
            </w:r>
          </w:p>
        </w:tc>
      </w:tr>
      <w:tr w:rsidR="007D2701" w:rsidRPr="00CD3030" w:rsidTr="007D2701">
        <w:trPr>
          <w:trHeight w:val="20"/>
        </w:trPr>
        <w:tc>
          <w:tcPr>
            <w:tcW w:w="2089" w:type="dxa"/>
          </w:tcPr>
          <w:p w:rsidR="007D2701" w:rsidRPr="00CD3030" w:rsidRDefault="007D2701" w:rsidP="007D2701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637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638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 xml:space="preserve">Actors </w:t>
            </w:r>
          </w:p>
        </w:tc>
        <w:tc>
          <w:tcPr>
            <w:tcW w:w="7487" w:type="dxa"/>
          </w:tcPr>
          <w:p w:rsidR="007D2701" w:rsidRPr="00CD3030" w:rsidRDefault="007D2701" w:rsidP="007D270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639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640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User Player and the Computer Player</w:t>
            </w:r>
          </w:p>
        </w:tc>
      </w:tr>
      <w:tr w:rsidR="007D2701" w:rsidRPr="00CD3030" w:rsidTr="007D2701">
        <w:trPr>
          <w:trHeight w:val="20"/>
        </w:trPr>
        <w:tc>
          <w:tcPr>
            <w:tcW w:w="2089" w:type="dxa"/>
          </w:tcPr>
          <w:p w:rsidR="007D2701" w:rsidRPr="00CD3030" w:rsidRDefault="007D2701" w:rsidP="007D2701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641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642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>Pre-conditions</w:t>
            </w:r>
          </w:p>
        </w:tc>
        <w:tc>
          <w:tcPr>
            <w:tcW w:w="7487" w:type="dxa"/>
          </w:tcPr>
          <w:p w:rsidR="007D2701" w:rsidRPr="00CD3030" w:rsidRDefault="007D2701" w:rsidP="007D270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643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644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The game is on. The numbers of rounds are not yet completed. </w:t>
            </w:r>
          </w:p>
        </w:tc>
      </w:tr>
      <w:tr w:rsidR="007D2701" w:rsidRPr="00CD3030" w:rsidTr="007D2701">
        <w:trPr>
          <w:trHeight w:val="20"/>
        </w:trPr>
        <w:tc>
          <w:tcPr>
            <w:tcW w:w="2089" w:type="dxa"/>
          </w:tcPr>
          <w:p w:rsidR="007D2701" w:rsidRPr="00CD3030" w:rsidRDefault="007D2701" w:rsidP="007D2701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645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646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>Trigger</w:t>
            </w:r>
          </w:p>
        </w:tc>
        <w:tc>
          <w:tcPr>
            <w:tcW w:w="7487" w:type="dxa"/>
          </w:tcPr>
          <w:p w:rsidR="007D2701" w:rsidRPr="00CD3030" w:rsidRDefault="007D2701" w:rsidP="007D270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647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648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The user types in “score” followed by the Enter key.</w:t>
            </w:r>
          </w:p>
        </w:tc>
      </w:tr>
      <w:tr w:rsidR="007D2701" w:rsidRPr="00CD3030" w:rsidTr="007D2701">
        <w:trPr>
          <w:trHeight w:val="20"/>
        </w:trPr>
        <w:tc>
          <w:tcPr>
            <w:tcW w:w="9576" w:type="dxa"/>
            <w:gridSpan w:val="2"/>
          </w:tcPr>
          <w:p w:rsidR="007D2701" w:rsidRPr="00CD3030" w:rsidRDefault="007D2701" w:rsidP="007D2701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649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650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 xml:space="preserve">Basic Flow </w:t>
            </w:r>
          </w:p>
        </w:tc>
      </w:tr>
      <w:tr w:rsidR="007D2701" w:rsidRPr="00CD3030" w:rsidTr="007D2701">
        <w:trPr>
          <w:trHeight w:val="20"/>
        </w:trPr>
        <w:tc>
          <w:tcPr>
            <w:tcW w:w="2089" w:type="dxa"/>
          </w:tcPr>
          <w:p w:rsidR="007D2701" w:rsidRPr="00CD3030" w:rsidRDefault="007D2701" w:rsidP="007D2701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651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652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>Step 1:</w:t>
            </w:r>
          </w:p>
        </w:tc>
        <w:tc>
          <w:tcPr>
            <w:tcW w:w="7487" w:type="dxa"/>
          </w:tcPr>
          <w:p w:rsidR="007D2701" w:rsidRPr="00CD3030" w:rsidRDefault="007D2701" w:rsidP="007D270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653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654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The user types in “score” followed by the Enter key. </w:t>
            </w:r>
          </w:p>
        </w:tc>
      </w:tr>
      <w:tr w:rsidR="007D2701" w:rsidRPr="00CD3030" w:rsidTr="007D2701">
        <w:trPr>
          <w:trHeight w:val="20"/>
        </w:trPr>
        <w:tc>
          <w:tcPr>
            <w:tcW w:w="2089" w:type="dxa"/>
          </w:tcPr>
          <w:p w:rsidR="007D2701" w:rsidRPr="00CD3030" w:rsidRDefault="007D2701" w:rsidP="007D2701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655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656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>Step 2:</w:t>
            </w:r>
          </w:p>
        </w:tc>
        <w:tc>
          <w:tcPr>
            <w:tcW w:w="7487" w:type="dxa"/>
          </w:tcPr>
          <w:p w:rsidR="007D2701" w:rsidRPr="00CD3030" w:rsidRDefault="007D2701" w:rsidP="007D270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657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658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The system displays the current score. </w:t>
            </w:r>
          </w:p>
        </w:tc>
      </w:tr>
      <w:tr w:rsidR="007D2701" w:rsidRPr="00CD3030" w:rsidTr="007D2701">
        <w:trPr>
          <w:trHeight w:val="20"/>
        </w:trPr>
        <w:tc>
          <w:tcPr>
            <w:tcW w:w="2089" w:type="dxa"/>
          </w:tcPr>
          <w:p w:rsidR="007D2701" w:rsidRPr="00CD3030" w:rsidRDefault="007D2701" w:rsidP="007D2701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659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</w:p>
        </w:tc>
        <w:tc>
          <w:tcPr>
            <w:tcW w:w="7487" w:type="dxa"/>
          </w:tcPr>
          <w:p w:rsidR="007D2701" w:rsidRPr="00CD3030" w:rsidRDefault="007D2701" w:rsidP="007D270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660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</w:p>
        </w:tc>
      </w:tr>
      <w:tr w:rsidR="007D2701" w:rsidRPr="00CD3030" w:rsidTr="007D2701">
        <w:trPr>
          <w:trHeight w:val="20"/>
        </w:trPr>
        <w:tc>
          <w:tcPr>
            <w:tcW w:w="9576" w:type="dxa"/>
            <w:gridSpan w:val="2"/>
          </w:tcPr>
          <w:p w:rsidR="007D2701" w:rsidRPr="00CD3030" w:rsidRDefault="007D2701" w:rsidP="007D2701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661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662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 xml:space="preserve">Post Conditions: </w:t>
            </w: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663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The system has displayed the current score for the game.</w:t>
            </w:r>
          </w:p>
        </w:tc>
      </w:tr>
      <w:tr w:rsidR="007D2701" w:rsidRPr="00CD3030" w:rsidTr="007D2701">
        <w:trPr>
          <w:trHeight w:val="20"/>
        </w:trPr>
        <w:tc>
          <w:tcPr>
            <w:tcW w:w="9576" w:type="dxa"/>
            <w:gridSpan w:val="2"/>
          </w:tcPr>
          <w:p w:rsidR="007D2701" w:rsidRPr="00CD3030" w:rsidRDefault="007D2701" w:rsidP="007D2701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664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</w:p>
        </w:tc>
      </w:tr>
      <w:tr w:rsidR="007D2701" w:rsidRPr="00CD3030" w:rsidTr="007D2701">
        <w:trPr>
          <w:trHeight w:val="20"/>
        </w:trPr>
        <w:tc>
          <w:tcPr>
            <w:tcW w:w="2089" w:type="dxa"/>
          </w:tcPr>
          <w:p w:rsidR="007D2701" w:rsidRPr="00CD3030" w:rsidRDefault="007D2701" w:rsidP="007D2701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665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666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 xml:space="preserve">Alternative </w:t>
            </w:r>
          </w:p>
          <w:p w:rsidR="007D2701" w:rsidRPr="00CD3030" w:rsidRDefault="007D2701" w:rsidP="007D2701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667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668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 xml:space="preserve">Sequence. </w:t>
            </w:r>
          </w:p>
        </w:tc>
        <w:tc>
          <w:tcPr>
            <w:tcW w:w="7487" w:type="dxa"/>
          </w:tcPr>
          <w:p w:rsidR="007D2701" w:rsidRPr="00CD3030" w:rsidRDefault="007D2701" w:rsidP="007D270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669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670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The user typed in something else (followed by the Enter key). The user typed: </w:t>
            </w:r>
          </w:p>
          <w:p w:rsidR="007D2701" w:rsidRPr="00CD3030" w:rsidRDefault="007D2701" w:rsidP="007D270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rPrChange w:id="671" w:author="Sohi_x2" w:date="2012-03-09T18:39:00Z">
                  <w:rPr>
                    <w:rFonts w:ascii="Times New Roman" w:hAnsi="Times New Roman" w:cs="Times New Roman"/>
                    <w:color w:val="FF0000"/>
                    <w:sz w:val="24"/>
                    <w:szCs w:val="24"/>
                    <w:u w:val="single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rPrChange w:id="672" w:author="Sohi_x2" w:date="2012-03-09T18:39:00Z">
                  <w:rPr>
                    <w:rFonts w:ascii="Times New Roman" w:hAnsi="Times New Roman" w:cs="Times New Roman"/>
                    <w:color w:val="FF0000"/>
                    <w:sz w:val="24"/>
                    <w:szCs w:val="24"/>
                    <w:u w:val="single"/>
                  </w:rPr>
                </w:rPrChange>
              </w:rPr>
              <w:t xml:space="preserve">An invalid command – Display error message and ask the user to enter a valid command. </w:t>
            </w:r>
          </w:p>
          <w:p w:rsidR="007D2701" w:rsidRPr="00CD3030" w:rsidRDefault="007D2701" w:rsidP="007D270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673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674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“Help” – Refer to the Display the Help Message use case description.</w:t>
            </w:r>
          </w:p>
          <w:p w:rsidR="007D2701" w:rsidRPr="00CD3030" w:rsidRDefault="007D2701" w:rsidP="007D270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675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676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“Restart” – Refer to the Start a New Game use case description.</w:t>
            </w:r>
          </w:p>
          <w:p w:rsidR="007D2701" w:rsidRPr="00CD3030" w:rsidRDefault="007D2701" w:rsidP="007D270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677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678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“Quit” – Refer to the Quit the Game use case description.</w:t>
            </w:r>
          </w:p>
          <w:p w:rsidR="007D2701" w:rsidRPr="00CD3030" w:rsidRDefault="007D2701" w:rsidP="007D270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679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680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“Score” – Refer to the Display the Score use case description.</w:t>
            </w:r>
          </w:p>
        </w:tc>
      </w:tr>
      <w:tr w:rsidR="007D2701" w:rsidRPr="00CD3030" w:rsidTr="007D2701">
        <w:trPr>
          <w:trHeight w:val="20"/>
        </w:trPr>
        <w:tc>
          <w:tcPr>
            <w:tcW w:w="9576" w:type="dxa"/>
            <w:gridSpan w:val="2"/>
          </w:tcPr>
          <w:p w:rsidR="007D2701" w:rsidRPr="00CD3030" w:rsidRDefault="007D2701" w:rsidP="007D2701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681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682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 xml:space="preserve">Alternative Post Conditions: </w:t>
            </w: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683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The game has been resumed if the user did not type in “Restart” or “Quit.” </w:t>
            </w:r>
          </w:p>
        </w:tc>
      </w:tr>
      <w:tr w:rsidR="007D2701" w:rsidRPr="00CD3030" w:rsidTr="007D2701">
        <w:trPr>
          <w:trHeight w:val="20"/>
        </w:trPr>
        <w:tc>
          <w:tcPr>
            <w:tcW w:w="9576" w:type="dxa"/>
            <w:gridSpan w:val="2"/>
          </w:tcPr>
          <w:p w:rsidR="007D2701" w:rsidRPr="00CD3030" w:rsidRDefault="007D2701" w:rsidP="007D2701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684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</w:p>
        </w:tc>
      </w:tr>
      <w:tr w:rsidR="007D2701" w:rsidRPr="00CD3030" w:rsidTr="007D2701">
        <w:trPr>
          <w:trHeight w:val="20"/>
        </w:trPr>
        <w:tc>
          <w:tcPr>
            <w:tcW w:w="2089" w:type="dxa"/>
          </w:tcPr>
          <w:p w:rsidR="007D2701" w:rsidRPr="00CD3030" w:rsidRDefault="007D2701" w:rsidP="007D2701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685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686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>Nonfunctional Requirements</w:t>
            </w:r>
          </w:p>
        </w:tc>
        <w:tc>
          <w:tcPr>
            <w:tcW w:w="7487" w:type="dxa"/>
          </w:tcPr>
          <w:p w:rsidR="007D2701" w:rsidRPr="00CD3030" w:rsidRDefault="007D2701" w:rsidP="007D270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687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688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The system responds within 5 seconds. </w:t>
            </w:r>
          </w:p>
        </w:tc>
      </w:tr>
      <w:tr w:rsidR="007D2701" w:rsidRPr="00CD3030" w:rsidTr="007D2701">
        <w:trPr>
          <w:trHeight w:val="20"/>
        </w:trPr>
        <w:tc>
          <w:tcPr>
            <w:tcW w:w="9576" w:type="dxa"/>
            <w:gridSpan w:val="2"/>
          </w:tcPr>
          <w:p w:rsidR="007D2701" w:rsidRPr="00CD3030" w:rsidRDefault="007D2701" w:rsidP="007D2701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689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</w:p>
        </w:tc>
      </w:tr>
      <w:tr w:rsidR="007D2701" w:rsidRPr="00CD3030" w:rsidTr="007D2701">
        <w:trPr>
          <w:trHeight w:val="20"/>
        </w:trPr>
        <w:tc>
          <w:tcPr>
            <w:tcW w:w="2089" w:type="dxa"/>
          </w:tcPr>
          <w:p w:rsidR="007D2701" w:rsidRPr="00CD3030" w:rsidRDefault="007D2701" w:rsidP="007D2701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690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691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t xml:space="preserve">Glossary </w:t>
            </w:r>
          </w:p>
        </w:tc>
        <w:tc>
          <w:tcPr>
            <w:tcW w:w="7487" w:type="dxa"/>
          </w:tcPr>
          <w:p w:rsidR="007D2701" w:rsidRPr="00CD3030" w:rsidRDefault="007D2701" w:rsidP="007D2701">
            <w:pPr>
              <w:pStyle w:val="NoSpacing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rPrChange w:id="692" w:author="Sohi_x2" w:date="2012-03-09T18:39:00Z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rPrChange>
              </w:rPr>
            </w:pPr>
            <w:proofErr w:type="gramStart"/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693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quit</w:t>
            </w:r>
            <w:proofErr w:type="gramEnd"/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694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 - The user types “quit” to close the game. </w:t>
            </w:r>
          </w:p>
          <w:p w:rsidR="007D2701" w:rsidRPr="00CD3030" w:rsidRDefault="007D2701" w:rsidP="007D270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695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proofErr w:type="gramStart"/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696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restart</w:t>
            </w:r>
            <w:proofErr w:type="gramEnd"/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697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 - The user types “restart” to start a new game. </w:t>
            </w:r>
          </w:p>
          <w:p w:rsidR="007D2701" w:rsidRPr="00CD3030" w:rsidRDefault="007D2701" w:rsidP="007D270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698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proofErr w:type="gramStart"/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699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lastRenderedPageBreak/>
              <w:t>help</w:t>
            </w:r>
            <w:proofErr w:type="gramEnd"/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700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 - The user types “help” to display a help message about how to play the game, what are the rules, and what are the commands.</w:t>
            </w:r>
          </w:p>
          <w:p w:rsidR="007D2701" w:rsidRPr="00CD3030" w:rsidRDefault="007D2701" w:rsidP="007D270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701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CD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702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score – the user types “score” to display the current score</w:t>
            </w:r>
          </w:p>
        </w:tc>
      </w:tr>
    </w:tbl>
    <w:tbl>
      <w:tblPr>
        <w:tblpPr w:leftFromText="180" w:rightFromText="180" w:vertAnchor="page" w:horzAnchor="margin" w:tblpY="35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/>
      </w:tblPr>
      <w:tblGrid>
        <w:gridCol w:w="2089"/>
        <w:gridCol w:w="7487"/>
      </w:tblGrid>
      <w:tr w:rsidR="007D2701" w:rsidRPr="00CD3030" w:rsidTr="007D2701">
        <w:trPr>
          <w:trHeight w:val="350"/>
        </w:trPr>
        <w:tc>
          <w:tcPr>
            <w:tcW w:w="2089" w:type="dxa"/>
          </w:tcPr>
          <w:p w:rsidR="007D2701" w:rsidRPr="00CD3030" w:rsidRDefault="007D2701" w:rsidP="007D2701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703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</w:p>
        </w:tc>
        <w:tc>
          <w:tcPr>
            <w:tcW w:w="7487" w:type="dxa"/>
          </w:tcPr>
          <w:p w:rsidR="007D2701" w:rsidRPr="00CD3030" w:rsidRDefault="007D2701" w:rsidP="007D2701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704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</w:p>
        </w:tc>
      </w:tr>
      <w:tr w:rsidR="007D2701" w:rsidRPr="00CD3030" w:rsidTr="007D2701">
        <w:trPr>
          <w:trHeight w:val="20"/>
        </w:trPr>
        <w:tc>
          <w:tcPr>
            <w:tcW w:w="2089" w:type="dxa"/>
          </w:tcPr>
          <w:p w:rsidR="007D2701" w:rsidRPr="00CD3030" w:rsidRDefault="007D2701" w:rsidP="007D2701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705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del w:id="706" w:author="Sohi_x2" w:date="2012-03-09T18:47:00Z">
              <w:r w:rsidRPr="00CD3030" w:rsidDel="00794C49">
                <w:rPr>
                  <w:rFonts w:ascii="Times New Roman" w:hAnsi="Times New Roman" w:cs="Times New Roman"/>
                  <w:b/>
                  <w:color w:val="000000" w:themeColor="text1"/>
                  <w:sz w:val="24"/>
                  <w:szCs w:val="24"/>
                  <w:rPrChange w:id="707" w:author="Sohi_x2" w:date="2012-03-09T18:39:00Z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rPrChange>
                </w:rPr>
                <w:delText>Use Case Title</w:delText>
              </w:r>
            </w:del>
          </w:p>
        </w:tc>
        <w:tc>
          <w:tcPr>
            <w:tcW w:w="7487" w:type="dxa"/>
          </w:tcPr>
          <w:p w:rsidR="007D2701" w:rsidRPr="00CD3030" w:rsidRDefault="007D2701" w:rsidP="007D2701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708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del w:id="709" w:author="Sohi_x2" w:date="2012-03-09T18:47:00Z">
              <w:r w:rsidRPr="00CD3030" w:rsidDel="00794C49">
                <w:rPr>
                  <w:rFonts w:ascii="Times New Roman" w:hAnsi="Times New Roman" w:cs="Times New Roman"/>
                  <w:b/>
                  <w:color w:val="000000" w:themeColor="text1"/>
                  <w:sz w:val="24"/>
                  <w:szCs w:val="24"/>
                  <w:rPrChange w:id="710" w:author="Sohi_x2" w:date="2012-03-09T18:39:00Z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rPrChange>
                </w:rPr>
                <w:delText>Start a new game</w:delText>
              </w:r>
            </w:del>
          </w:p>
        </w:tc>
      </w:tr>
      <w:tr w:rsidR="007D2701" w:rsidRPr="00CD3030" w:rsidTr="007D2701">
        <w:trPr>
          <w:trHeight w:val="20"/>
        </w:trPr>
        <w:tc>
          <w:tcPr>
            <w:tcW w:w="2089" w:type="dxa"/>
          </w:tcPr>
          <w:p w:rsidR="007D2701" w:rsidRPr="00CD3030" w:rsidRDefault="007D2701" w:rsidP="007D2701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711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del w:id="712" w:author="Sohi_x2" w:date="2012-03-09T18:47:00Z">
              <w:r w:rsidRPr="00CD3030" w:rsidDel="00794C49">
                <w:rPr>
                  <w:rFonts w:ascii="Times New Roman" w:hAnsi="Times New Roman" w:cs="Times New Roman"/>
                  <w:b/>
                  <w:color w:val="000000" w:themeColor="text1"/>
                  <w:sz w:val="24"/>
                  <w:szCs w:val="24"/>
                  <w:rPrChange w:id="713" w:author="Sohi_x2" w:date="2012-03-09T18:39:00Z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rPrChange>
                </w:rPr>
                <w:delText>Overview</w:delText>
              </w:r>
            </w:del>
          </w:p>
        </w:tc>
        <w:tc>
          <w:tcPr>
            <w:tcW w:w="7487" w:type="dxa"/>
          </w:tcPr>
          <w:p w:rsidR="007D2701" w:rsidRPr="00CD3030" w:rsidRDefault="007D2701" w:rsidP="007D270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714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del w:id="715" w:author="Sohi_x2" w:date="2012-03-09T18:47:00Z">
              <w:r w:rsidRPr="00CD3030" w:rsidDel="00794C49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rPrChange w:id="716" w:author="Sohi_x2" w:date="2012-03-09T18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>This is to start a new game after the previous game has ended.</w:delText>
              </w:r>
            </w:del>
          </w:p>
        </w:tc>
      </w:tr>
      <w:tr w:rsidR="007D2701" w:rsidRPr="00CD3030" w:rsidTr="007D2701">
        <w:trPr>
          <w:trHeight w:val="20"/>
        </w:trPr>
        <w:tc>
          <w:tcPr>
            <w:tcW w:w="2089" w:type="dxa"/>
          </w:tcPr>
          <w:p w:rsidR="007D2701" w:rsidRPr="00CD3030" w:rsidRDefault="007D2701" w:rsidP="007D2701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717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del w:id="718" w:author="Sohi_x2" w:date="2012-03-09T18:47:00Z">
              <w:r w:rsidRPr="00CD3030" w:rsidDel="00794C49">
                <w:rPr>
                  <w:rFonts w:ascii="Times New Roman" w:hAnsi="Times New Roman" w:cs="Times New Roman"/>
                  <w:b/>
                  <w:color w:val="000000" w:themeColor="text1"/>
                  <w:sz w:val="24"/>
                  <w:szCs w:val="24"/>
                  <w:rPrChange w:id="719" w:author="Sohi_x2" w:date="2012-03-09T18:39:00Z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rPrChange>
                </w:rPr>
                <w:delText xml:space="preserve">Actors </w:delText>
              </w:r>
            </w:del>
          </w:p>
        </w:tc>
        <w:tc>
          <w:tcPr>
            <w:tcW w:w="7487" w:type="dxa"/>
          </w:tcPr>
          <w:p w:rsidR="007D2701" w:rsidRPr="00CD3030" w:rsidRDefault="007D2701" w:rsidP="007D270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720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del w:id="721" w:author="Sohi_x2" w:date="2012-03-09T18:47:00Z">
              <w:r w:rsidRPr="00CD3030" w:rsidDel="00794C49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rPrChange w:id="722" w:author="Sohi_x2" w:date="2012-03-09T18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>User Player</w:delText>
              </w:r>
            </w:del>
          </w:p>
        </w:tc>
      </w:tr>
      <w:tr w:rsidR="007D2701" w:rsidRPr="00CD3030" w:rsidTr="007D2701">
        <w:trPr>
          <w:trHeight w:val="20"/>
        </w:trPr>
        <w:tc>
          <w:tcPr>
            <w:tcW w:w="2089" w:type="dxa"/>
          </w:tcPr>
          <w:p w:rsidR="007D2701" w:rsidRPr="00CD3030" w:rsidRDefault="007D2701" w:rsidP="007D2701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723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del w:id="724" w:author="Sohi_x2" w:date="2012-03-09T18:47:00Z">
              <w:r w:rsidRPr="00CD3030" w:rsidDel="00794C49">
                <w:rPr>
                  <w:rFonts w:ascii="Times New Roman" w:hAnsi="Times New Roman" w:cs="Times New Roman"/>
                  <w:b/>
                  <w:color w:val="000000" w:themeColor="text1"/>
                  <w:sz w:val="24"/>
                  <w:szCs w:val="24"/>
                  <w:rPrChange w:id="725" w:author="Sohi_x2" w:date="2012-03-09T18:39:00Z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rPrChange>
                </w:rPr>
                <w:delText>Pre-conditions</w:delText>
              </w:r>
            </w:del>
          </w:p>
        </w:tc>
        <w:tc>
          <w:tcPr>
            <w:tcW w:w="7487" w:type="dxa"/>
          </w:tcPr>
          <w:p w:rsidR="007D2701" w:rsidRPr="00CD3030" w:rsidRDefault="007D2701" w:rsidP="007D270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726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del w:id="727" w:author="Sohi_x2" w:date="2012-03-09T18:47:00Z">
              <w:r w:rsidRPr="00CD3030" w:rsidDel="00794C49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rPrChange w:id="728" w:author="Sohi_x2" w:date="2012-03-09T18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The previous game has just ended (the number of rounds specified by the User Player are over). The scores and the winner have been displayed. </w:delText>
              </w:r>
            </w:del>
          </w:p>
        </w:tc>
      </w:tr>
      <w:tr w:rsidR="007D2701" w:rsidRPr="00CD3030" w:rsidTr="007D2701">
        <w:trPr>
          <w:trHeight w:val="20"/>
        </w:trPr>
        <w:tc>
          <w:tcPr>
            <w:tcW w:w="2089" w:type="dxa"/>
          </w:tcPr>
          <w:p w:rsidR="007D2701" w:rsidRPr="00CD3030" w:rsidRDefault="007D2701" w:rsidP="007D2701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729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del w:id="730" w:author="Sohi_x2" w:date="2012-03-09T18:47:00Z">
              <w:r w:rsidRPr="00CD3030" w:rsidDel="00794C49">
                <w:rPr>
                  <w:rFonts w:ascii="Times New Roman" w:hAnsi="Times New Roman" w:cs="Times New Roman"/>
                  <w:b/>
                  <w:color w:val="000000" w:themeColor="text1"/>
                  <w:sz w:val="24"/>
                  <w:szCs w:val="24"/>
                  <w:rPrChange w:id="731" w:author="Sohi_x2" w:date="2012-03-09T18:39:00Z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rPrChange>
                </w:rPr>
                <w:delText>Trigger</w:delText>
              </w:r>
            </w:del>
          </w:p>
        </w:tc>
        <w:tc>
          <w:tcPr>
            <w:tcW w:w="7487" w:type="dxa"/>
          </w:tcPr>
          <w:p w:rsidR="007D2701" w:rsidRPr="00CD3030" w:rsidRDefault="007D2701" w:rsidP="007D270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732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del w:id="733" w:author="Sohi_x2" w:date="2012-03-09T18:47:00Z">
              <w:r w:rsidRPr="00CD3030" w:rsidDel="00794C49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rPrChange w:id="734" w:author="Sohi_x2" w:date="2012-03-09T18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>The number of rounds for the previous game has been completed.</w:delText>
              </w:r>
            </w:del>
          </w:p>
        </w:tc>
      </w:tr>
      <w:tr w:rsidR="007D2701" w:rsidRPr="00CD3030" w:rsidTr="007D2701">
        <w:trPr>
          <w:trHeight w:val="20"/>
        </w:trPr>
        <w:tc>
          <w:tcPr>
            <w:tcW w:w="9576" w:type="dxa"/>
            <w:gridSpan w:val="2"/>
          </w:tcPr>
          <w:p w:rsidR="007D2701" w:rsidRPr="00CD3030" w:rsidRDefault="007D2701" w:rsidP="007D2701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735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del w:id="736" w:author="Sohi_x2" w:date="2012-03-09T18:47:00Z">
              <w:r w:rsidRPr="00CD3030" w:rsidDel="00794C49">
                <w:rPr>
                  <w:rFonts w:ascii="Times New Roman" w:hAnsi="Times New Roman" w:cs="Times New Roman"/>
                  <w:b/>
                  <w:color w:val="000000" w:themeColor="text1"/>
                  <w:sz w:val="24"/>
                  <w:szCs w:val="24"/>
                  <w:rPrChange w:id="737" w:author="Sohi_x2" w:date="2012-03-09T18:39:00Z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rPrChange>
                </w:rPr>
                <w:delText xml:space="preserve">Basic Flow </w:delText>
              </w:r>
            </w:del>
          </w:p>
        </w:tc>
      </w:tr>
      <w:tr w:rsidR="007D2701" w:rsidRPr="00CD3030" w:rsidTr="007D2701">
        <w:trPr>
          <w:trHeight w:val="20"/>
        </w:trPr>
        <w:tc>
          <w:tcPr>
            <w:tcW w:w="2089" w:type="dxa"/>
          </w:tcPr>
          <w:p w:rsidR="007D2701" w:rsidRPr="00CD3030" w:rsidRDefault="007D2701" w:rsidP="007D2701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738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del w:id="739" w:author="Sohi_x2" w:date="2012-03-09T18:47:00Z">
              <w:r w:rsidRPr="00CD3030" w:rsidDel="00794C49">
                <w:rPr>
                  <w:rFonts w:ascii="Times New Roman" w:hAnsi="Times New Roman" w:cs="Times New Roman"/>
                  <w:b/>
                  <w:color w:val="000000" w:themeColor="text1"/>
                  <w:sz w:val="24"/>
                  <w:szCs w:val="24"/>
                  <w:rPrChange w:id="740" w:author="Sohi_x2" w:date="2012-03-09T18:39:00Z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rPrChange>
                </w:rPr>
                <w:delText>Step 1:</w:delText>
              </w:r>
            </w:del>
          </w:p>
        </w:tc>
        <w:tc>
          <w:tcPr>
            <w:tcW w:w="7487" w:type="dxa"/>
          </w:tcPr>
          <w:p w:rsidR="007D2701" w:rsidRPr="00CD3030" w:rsidRDefault="007D2701" w:rsidP="007D270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741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del w:id="742" w:author="Sohi_x2" w:date="2012-03-09T18:47:00Z">
              <w:r w:rsidRPr="00CD3030" w:rsidDel="00794C49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rPrChange w:id="743" w:author="Sohi_x2" w:date="2012-03-09T18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The number of rounds for the previous game has been completed.  </w:delText>
              </w:r>
            </w:del>
          </w:p>
        </w:tc>
      </w:tr>
      <w:tr w:rsidR="007D2701" w:rsidRPr="00CD3030" w:rsidTr="007D2701">
        <w:trPr>
          <w:trHeight w:val="20"/>
        </w:trPr>
        <w:tc>
          <w:tcPr>
            <w:tcW w:w="2089" w:type="dxa"/>
          </w:tcPr>
          <w:p w:rsidR="007D2701" w:rsidRPr="00CD3030" w:rsidRDefault="007D2701" w:rsidP="007D2701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744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del w:id="745" w:author="Sohi_x2" w:date="2012-03-09T18:47:00Z">
              <w:r w:rsidRPr="00CD3030" w:rsidDel="00794C49">
                <w:rPr>
                  <w:rFonts w:ascii="Times New Roman" w:hAnsi="Times New Roman" w:cs="Times New Roman"/>
                  <w:b/>
                  <w:color w:val="000000" w:themeColor="text1"/>
                  <w:sz w:val="24"/>
                  <w:szCs w:val="24"/>
                  <w:rPrChange w:id="746" w:author="Sohi_x2" w:date="2012-03-09T18:39:00Z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rPrChange>
                </w:rPr>
                <w:delText>Step 2:</w:delText>
              </w:r>
            </w:del>
          </w:p>
        </w:tc>
        <w:tc>
          <w:tcPr>
            <w:tcW w:w="7487" w:type="dxa"/>
          </w:tcPr>
          <w:p w:rsidR="007D2701" w:rsidRPr="00CD3030" w:rsidRDefault="007D2701" w:rsidP="007D270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747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del w:id="748" w:author="Sohi_x2" w:date="2012-03-09T18:47:00Z">
              <w:r w:rsidRPr="00CD3030" w:rsidDel="00794C49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rPrChange w:id="749" w:author="Sohi_x2" w:date="2012-03-09T18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The system asks the User Player whether he would like to continue (Yes or No). </w:delText>
              </w:r>
            </w:del>
          </w:p>
        </w:tc>
      </w:tr>
      <w:tr w:rsidR="007D2701" w:rsidRPr="00CD3030" w:rsidTr="007D2701">
        <w:trPr>
          <w:trHeight w:val="20"/>
        </w:trPr>
        <w:tc>
          <w:tcPr>
            <w:tcW w:w="2089" w:type="dxa"/>
          </w:tcPr>
          <w:p w:rsidR="007D2701" w:rsidRPr="00CD3030" w:rsidRDefault="007D2701" w:rsidP="007D2701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750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del w:id="751" w:author="Sohi_x2" w:date="2012-03-09T18:47:00Z">
              <w:r w:rsidRPr="00CD3030" w:rsidDel="00794C49">
                <w:rPr>
                  <w:rFonts w:ascii="Times New Roman" w:hAnsi="Times New Roman" w:cs="Times New Roman"/>
                  <w:b/>
                  <w:color w:val="000000" w:themeColor="text1"/>
                  <w:sz w:val="24"/>
                  <w:szCs w:val="24"/>
                  <w:rPrChange w:id="752" w:author="Sohi_x2" w:date="2012-03-09T18:39:00Z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rPrChange>
                </w:rPr>
                <w:delText>Step 3:</w:delText>
              </w:r>
            </w:del>
          </w:p>
        </w:tc>
        <w:tc>
          <w:tcPr>
            <w:tcW w:w="7487" w:type="dxa"/>
          </w:tcPr>
          <w:p w:rsidR="007D2701" w:rsidRPr="00CD3030" w:rsidDel="00794C49" w:rsidRDefault="007D2701" w:rsidP="007D2701">
            <w:pPr>
              <w:pStyle w:val="NoSpacing"/>
              <w:rPr>
                <w:del w:id="753" w:author="Sohi_x2" w:date="2012-03-09T18:47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754" w:author="Sohi_x2" w:date="2012-03-09T18:39:00Z">
                  <w:rPr>
                    <w:del w:id="755" w:author="Sohi_x2" w:date="2012-03-09T18:47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del w:id="756" w:author="Sohi_x2" w:date="2012-03-09T18:47:00Z">
              <w:r w:rsidRPr="00CD3030" w:rsidDel="00794C49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rPrChange w:id="757" w:author="Sohi_x2" w:date="2012-03-09T18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If the user enters no, close the program. </w:delText>
              </w:r>
            </w:del>
          </w:p>
          <w:p w:rsidR="007D2701" w:rsidRPr="00CD3030" w:rsidRDefault="007D2701" w:rsidP="007D270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758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del w:id="759" w:author="Sohi_x2" w:date="2012-03-09T18:47:00Z">
              <w:r w:rsidRPr="00CD3030" w:rsidDel="00794C49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rPrChange w:id="760" w:author="Sohi_x2" w:date="2012-03-09T18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If the user enters yes, ask the User Player how many rounds he would like to play. After the user has entered number of rounds, refer to the Play a Round use case diagram. </w:delText>
              </w:r>
            </w:del>
          </w:p>
        </w:tc>
      </w:tr>
      <w:tr w:rsidR="007D2701" w:rsidRPr="00CD3030" w:rsidTr="007D2701">
        <w:trPr>
          <w:trHeight w:val="20"/>
        </w:trPr>
        <w:tc>
          <w:tcPr>
            <w:tcW w:w="9576" w:type="dxa"/>
            <w:gridSpan w:val="2"/>
          </w:tcPr>
          <w:p w:rsidR="007D2701" w:rsidRPr="00CD3030" w:rsidRDefault="007D2701" w:rsidP="007D2701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761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del w:id="762" w:author="Sohi_x2" w:date="2012-03-09T18:47:00Z">
              <w:r w:rsidRPr="00CD3030" w:rsidDel="00794C49">
                <w:rPr>
                  <w:rFonts w:ascii="Times New Roman" w:hAnsi="Times New Roman" w:cs="Times New Roman"/>
                  <w:b/>
                  <w:color w:val="000000" w:themeColor="text1"/>
                  <w:sz w:val="24"/>
                  <w:szCs w:val="24"/>
                  <w:rPrChange w:id="763" w:author="Sohi_x2" w:date="2012-03-09T18:39:00Z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rPrChange>
                </w:rPr>
                <w:delText xml:space="preserve">Post Conditions: </w:delText>
              </w:r>
              <w:r w:rsidRPr="00CD3030" w:rsidDel="00794C49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rPrChange w:id="764" w:author="Sohi_x2" w:date="2012-03-09T18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>The game is closed if the user typed no or a new game begins if the user typed yes to begin to the game.</w:delText>
              </w:r>
              <w:r w:rsidRPr="00CD3030" w:rsidDel="00794C49">
                <w:rPr>
                  <w:rFonts w:ascii="Times New Roman" w:hAnsi="Times New Roman" w:cs="Times New Roman"/>
                  <w:b/>
                  <w:color w:val="000000" w:themeColor="text1"/>
                  <w:sz w:val="24"/>
                  <w:szCs w:val="24"/>
                  <w:rPrChange w:id="765" w:author="Sohi_x2" w:date="2012-03-09T18:39:00Z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rPrChange>
                </w:rPr>
                <w:delText xml:space="preserve"> </w:delText>
              </w:r>
            </w:del>
          </w:p>
        </w:tc>
      </w:tr>
      <w:tr w:rsidR="007D2701" w:rsidRPr="00CD3030" w:rsidTr="007D2701">
        <w:trPr>
          <w:trHeight w:val="20"/>
        </w:trPr>
        <w:tc>
          <w:tcPr>
            <w:tcW w:w="9576" w:type="dxa"/>
            <w:gridSpan w:val="2"/>
          </w:tcPr>
          <w:p w:rsidR="007D2701" w:rsidRPr="00CD3030" w:rsidRDefault="007D2701" w:rsidP="007D2701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766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</w:p>
        </w:tc>
      </w:tr>
      <w:tr w:rsidR="007D2701" w:rsidRPr="00CD3030" w:rsidTr="007D2701">
        <w:trPr>
          <w:trHeight w:val="20"/>
        </w:trPr>
        <w:tc>
          <w:tcPr>
            <w:tcW w:w="2089" w:type="dxa"/>
          </w:tcPr>
          <w:p w:rsidR="007D2701" w:rsidRPr="00CD3030" w:rsidDel="00794C49" w:rsidRDefault="007D2701" w:rsidP="007D2701">
            <w:pPr>
              <w:pStyle w:val="NoSpacing"/>
              <w:rPr>
                <w:del w:id="767" w:author="Sohi_x2" w:date="2012-03-09T18:47:00Z"/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768" w:author="Sohi_x2" w:date="2012-03-09T18:39:00Z">
                  <w:rPr>
                    <w:del w:id="769" w:author="Sohi_x2" w:date="2012-03-09T18:47:00Z"/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del w:id="770" w:author="Sohi_x2" w:date="2012-03-09T18:47:00Z">
              <w:r w:rsidRPr="00CD3030" w:rsidDel="00794C49">
                <w:rPr>
                  <w:rFonts w:ascii="Times New Roman" w:hAnsi="Times New Roman" w:cs="Times New Roman"/>
                  <w:b/>
                  <w:color w:val="000000" w:themeColor="text1"/>
                  <w:sz w:val="24"/>
                  <w:szCs w:val="24"/>
                  <w:rPrChange w:id="771" w:author="Sohi_x2" w:date="2012-03-09T18:39:00Z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rPrChange>
                </w:rPr>
                <w:delText xml:space="preserve">Alternative </w:delText>
              </w:r>
            </w:del>
          </w:p>
          <w:p w:rsidR="007D2701" w:rsidRPr="00CD3030" w:rsidRDefault="007D2701" w:rsidP="007D2701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772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del w:id="773" w:author="Sohi_x2" w:date="2012-03-09T18:47:00Z">
              <w:r w:rsidRPr="00CD3030" w:rsidDel="00794C49">
                <w:rPr>
                  <w:rFonts w:ascii="Times New Roman" w:hAnsi="Times New Roman" w:cs="Times New Roman"/>
                  <w:b/>
                  <w:color w:val="000000" w:themeColor="text1"/>
                  <w:sz w:val="24"/>
                  <w:szCs w:val="24"/>
                  <w:rPrChange w:id="774" w:author="Sohi_x2" w:date="2012-03-09T18:39:00Z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rPrChange>
                </w:rPr>
                <w:delText xml:space="preserve">Sequence. </w:delText>
              </w:r>
            </w:del>
          </w:p>
        </w:tc>
        <w:tc>
          <w:tcPr>
            <w:tcW w:w="7487" w:type="dxa"/>
          </w:tcPr>
          <w:p w:rsidR="007D2701" w:rsidRPr="00CD3030" w:rsidDel="00794C49" w:rsidRDefault="007D2701" w:rsidP="007D2701">
            <w:pPr>
              <w:pStyle w:val="NoSpacing"/>
              <w:rPr>
                <w:del w:id="775" w:author="Sohi_x2" w:date="2012-03-09T18:47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776" w:author="Sohi_x2" w:date="2012-03-09T18:39:00Z">
                  <w:rPr>
                    <w:del w:id="777" w:author="Sohi_x2" w:date="2012-03-09T18:47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del w:id="778" w:author="Sohi_x2" w:date="2012-03-09T18:47:00Z">
              <w:r w:rsidRPr="00CD3030" w:rsidDel="00794C49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rPrChange w:id="779" w:author="Sohi_x2" w:date="2012-03-09T18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The user typed in something else (followed by the Enter key). The user typed: </w:delText>
              </w:r>
            </w:del>
          </w:p>
          <w:p w:rsidR="007D2701" w:rsidRPr="00CD3030" w:rsidDel="00794C49" w:rsidRDefault="007D2701" w:rsidP="007D2701">
            <w:pPr>
              <w:pStyle w:val="NoSpacing"/>
              <w:rPr>
                <w:del w:id="780" w:author="Sohi_x2" w:date="2012-03-09T18:47:00Z"/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rPrChange w:id="781" w:author="Sohi_x2" w:date="2012-03-09T18:39:00Z">
                  <w:rPr>
                    <w:del w:id="782" w:author="Sohi_x2" w:date="2012-03-09T18:47:00Z"/>
                    <w:rFonts w:ascii="Times New Roman" w:hAnsi="Times New Roman" w:cs="Times New Roman"/>
                    <w:color w:val="FF0000"/>
                    <w:sz w:val="24"/>
                    <w:szCs w:val="24"/>
                    <w:u w:val="single"/>
                  </w:rPr>
                </w:rPrChange>
              </w:rPr>
            </w:pPr>
            <w:del w:id="783" w:author="Sohi_x2" w:date="2012-03-09T18:47:00Z">
              <w:r w:rsidRPr="00CD3030" w:rsidDel="00794C49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u w:val="single"/>
                  <w:rPrChange w:id="784" w:author="Sohi_x2" w:date="2012-03-09T18:39:00Z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  <w:u w:val="single"/>
                    </w:rPr>
                  </w:rPrChange>
                </w:rPr>
                <w:delText xml:space="preserve">An invalid command – Display error message and ask the user to enter a valid command. </w:delText>
              </w:r>
            </w:del>
          </w:p>
          <w:p w:rsidR="007D2701" w:rsidRPr="00CD3030" w:rsidDel="00794C49" w:rsidRDefault="007D2701" w:rsidP="007D2701">
            <w:pPr>
              <w:pStyle w:val="NoSpacing"/>
              <w:rPr>
                <w:del w:id="785" w:author="Sohi_x2" w:date="2012-03-09T18:47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786" w:author="Sohi_x2" w:date="2012-03-09T18:39:00Z">
                  <w:rPr>
                    <w:del w:id="787" w:author="Sohi_x2" w:date="2012-03-09T18:47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del w:id="788" w:author="Sohi_x2" w:date="2012-03-09T18:47:00Z">
              <w:r w:rsidRPr="00CD3030" w:rsidDel="00794C49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rPrChange w:id="789" w:author="Sohi_x2" w:date="2012-03-09T18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>“Help” – Refer to the Display the Help Message use case description.</w:delText>
              </w:r>
            </w:del>
          </w:p>
          <w:p w:rsidR="007D2701" w:rsidRPr="00CD3030" w:rsidDel="00794C49" w:rsidRDefault="007D2701" w:rsidP="007D2701">
            <w:pPr>
              <w:pStyle w:val="NoSpacing"/>
              <w:rPr>
                <w:del w:id="790" w:author="Sohi_x2" w:date="2012-03-09T18:47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791" w:author="Sohi_x2" w:date="2012-03-09T18:39:00Z">
                  <w:rPr>
                    <w:del w:id="792" w:author="Sohi_x2" w:date="2012-03-09T18:47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del w:id="793" w:author="Sohi_x2" w:date="2012-03-09T18:47:00Z">
              <w:r w:rsidRPr="00CD3030" w:rsidDel="00794C49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rPrChange w:id="794" w:author="Sohi_x2" w:date="2012-03-09T18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>“Restart” – Refer to the Start a New Game use case description.</w:delText>
              </w:r>
            </w:del>
          </w:p>
          <w:p w:rsidR="007D2701" w:rsidRPr="00CD3030" w:rsidDel="00794C49" w:rsidRDefault="007D2701" w:rsidP="007D2701">
            <w:pPr>
              <w:pStyle w:val="NoSpacing"/>
              <w:rPr>
                <w:del w:id="795" w:author="Sohi_x2" w:date="2012-03-09T18:47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796" w:author="Sohi_x2" w:date="2012-03-09T18:39:00Z">
                  <w:rPr>
                    <w:del w:id="797" w:author="Sohi_x2" w:date="2012-03-09T18:47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del w:id="798" w:author="Sohi_x2" w:date="2012-03-09T18:47:00Z">
              <w:r w:rsidRPr="00CD3030" w:rsidDel="00794C49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rPrChange w:id="799" w:author="Sohi_x2" w:date="2012-03-09T18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>“Quit” – Refer to the Quit the Game use case description.</w:delText>
              </w:r>
            </w:del>
          </w:p>
          <w:p w:rsidR="007D2701" w:rsidRPr="00CD3030" w:rsidRDefault="007D2701" w:rsidP="007D270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800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del w:id="801" w:author="Sohi_x2" w:date="2012-03-09T18:47:00Z">
              <w:r w:rsidRPr="00CD3030" w:rsidDel="00794C49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rPrChange w:id="802" w:author="Sohi_x2" w:date="2012-03-09T18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>“Score” – Refer to the Display the Score use case description.</w:delText>
              </w:r>
            </w:del>
          </w:p>
        </w:tc>
      </w:tr>
      <w:tr w:rsidR="007D2701" w:rsidRPr="00CD3030" w:rsidTr="007D2701">
        <w:trPr>
          <w:trHeight w:val="20"/>
        </w:trPr>
        <w:tc>
          <w:tcPr>
            <w:tcW w:w="9576" w:type="dxa"/>
            <w:gridSpan w:val="2"/>
          </w:tcPr>
          <w:p w:rsidR="007D2701" w:rsidRPr="00CD3030" w:rsidRDefault="007D2701" w:rsidP="007D2701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803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del w:id="804" w:author="Sohi_x2" w:date="2012-03-09T18:47:00Z">
              <w:r w:rsidRPr="00CD3030" w:rsidDel="00794C49">
                <w:rPr>
                  <w:rFonts w:ascii="Times New Roman" w:hAnsi="Times New Roman" w:cs="Times New Roman"/>
                  <w:b/>
                  <w:color w:val="000000" w:themeColor="text1"/>
                  <w:sz w:val="24"/>
                  <w:szCs w:val="24"/>
                  <w:rPrChange w:id="805" w:author="Sohi_x2" w:date="2012-03-09T18:39:00Z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rPrChange>
                </w:rPr>
                <w:delText xml:space="preserve">Alternative Post Conditions: </w:delText>
              </w:r>
              <w:r w:rsidRPr="00CD3030" w:rsidDel="00794C49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rPrChange w:id="806" w:author="Sohi_x2" w:date="2012-03-09T18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The game has been resumed if the user did not type in “Restart” or “Quit.” </w:delText>
              </w:r>
            </w:del>
          </w:p>
        </w:tc>
      </w:tr>
      <w:tr w:rsidR="007D2701" w:rsidRPr="00CD3030" w:rsidTr="007D2701">
        <w:trPr>
          <w:trHeight w:val="20"/>
        </w:trPr>
        <w:tc>
          <w:tcPr>
            <w:tcW w:w="9576" w:type="dxa"/>
            <w:gridSpan w:val="2"/>
          </w:tcPr>
          <w:p w:rsidR="007D2701" w:rsidRPr="00CD3030" w:rsidRDefault="007D2701" w:rsidP="007D2701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807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</w:p>
        </w:tc>
      </w:tr>
      <w:tr w:rsidR="007D2701" w:rsidRPr="00CD3030" w:rsidTr="007D2701">
        <w:trPr>
          <w:trHeight w:val="20"/>
        </w:trPr>
        <w:tc>
          <w:tcPr>
            <w:tcW w:w="2089" w:type="dxa"/>
          </w:tcPr>
          <w:p w:rsidR="007D2701" w:rsidRPr="00CD3030" w:rsidRDefault="007D2701" w:rsidP="007D2701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808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del w:id="809" w:author="Sohi_x2" w:date="2012-03-09T18:47:00Z">
              <w:r w:rsidRPr="00CD3030" w:rsidDel="00794C49">
                <w:rPr>
                  <w:rFonts w:ascii="Times New Roman" w:hAnsi="Times New Roman" w:cs="Times New Roman"/>
                  <w:b/>
                  <w:color w:val="000000" w:themeColor="text1"/>
                  <w:sz w:val="24"/>
                  <w:szCs w:val="24"/>
                  <w:rPrChange w:id="810" w:author="Sohi_x2" w:date="2012-03-09T18:39:00Z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rPrChange>
                </w:rPr>
                <w:delText>Nonfunctional Requirements</w:delText>
              </w:r>
            </w:del>
          </w:p>
        </w:tc>
        <w:tc>
          <w:tcPr>
            <w:tcW w:w="7487" w:type="dxa"/>
          </w:tcPr>
          <w:p w:rsidR="007D2701" w:rsidRPr="00CD3030" w:rsidRDefault="007D2701" w:rsidP="007D270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811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del w:id="812" w:author="Sohi_x2" w:date="2012-03-09T18:47:00Z">
              <w:r w:rsidRPr="00CD3030" w:rsidDel="00794C49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rPrChange w:id="813" w:author="Sohi_x2" w:date="2012-03-09T18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The system responds within 5 seconds. </w:delText>
              </w:r>
            </w:del>
          </w:p>
        </w:tc>
      </w:tr>
      <w:tr w:rsidR="007D2701" w:rsidRPr="00CD3030" w:rsidTr="007D2701">
        <w:trPr>
          <w:trHeight w:val="20"/>
        </w:trPr>
        <w:tc>
          <w:tcPr>
            <w:tcW w:w="9576" w:type="dxa"/>
            <w:gridSpan w:val="2"/>
          </w:tcPr>
          <w:p w:rsidR="007D2701" w:rsidRPr="00CD3030" w:rsidRDefault="007D2701" w:rsidP="007D2701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814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</w:p>
        </w:tc>
      </w:tr>
      <w:tr w:rsidR="007D2701" w:rsidRPr="00CD3030" w:rsidTr="007D2701">
        <w:trPr>
          <w:trHeight w:val="20"/>
        </w:trPr>
        <w:tc>
          <w:tcPr>
            <w:tcW w:w="2089" w:type="dxa"/>
          </w:tcPr>
          <w:p w:rsidR="007D2701" w:rsidRPr="00CD3030" w:rsidRDefault="007D2701" w:rsidP="007D2701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815" w:author="Sohi_x2" w:date="2012-03-09T18:39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del w:id="816" w:author="Sohi_x2" w:date="2012-03-09T18:47:00Z">
              <w:r w:rsidRPr="00CD3030" w:rsidDel="00794C49">
                <w:rPr>
                  <w:rFonts w:ascii="Times New Roman" w:hAnsi="Times New Roman" w:cs="Times New Roman"/>
                  <w:b/>
                  <w:color w:val="000000" w:themeColor="text1"/>
                  <w:sz w:val="24"/>
                  <w:szCs w:val="24"/>
                  <w:rPrChange w:id="817" w:author="Sohi_x2" w:date="2012-03-09T18:39:00Z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rPrChange>
                </w:rPr>
                <w:delText xml:space="preserve">Glossary </w:delText>
              </w:r>
            </w:del>
          </w:p>
        </w:tc>
        <w:tc>
          <w:tcPr>
            <w:tcW w:w="7487" w:type="dxa"/>
          </w:tcPr>
          <w:p w:rsidR="007D2701" w:rsidRPr="00CD3030" w:rsidDel="00794C49" w:rsidRDefault="007D2701" w:rsidP="007D2701">
            <w:pPr>
              <w:pStyle w:val="NoSpacing"/>
              <w:rPr>
                <w:del w:id="818" w:author="Sohi_x2" w:date="2012-03-09T18:47:00Z"/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rPrChange w:id="819" w:author="Sohi_x2" w:date="2012-03-09T18:39:00Z">
                  <w:rPr>
                    <w:del w:id="820" w:author="Sohi_x2" w:date="2012-03-09T18:47:00Z"/>
                    <w:rFonts w:ascii="Times New Roman" w:eastAsia="Calibri" w:hAnsi="Times New Roman" w:cs="Times New Roman"/>
                    <w:sz w:val="24"/>
                    <w:szCs w:val="24"/>
                  </w:rPr>
                </w:rPrChange>
              </w:rPr>
            </w:pPr>
            <w:del w:id="821" w:author="Sohi_x2" w:date="2012-03-09T18:47:00Z">
              <w:r w:rsidRPr="00CD3030" w:rsidDel="00794C49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rPrChange w:id="822" w:author="Sohi_x2" w:date="2012-03-09T18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quit - The user types “quit” to close the game. </w:delText>
              </w:r>
            </w:del>
          </w:p>
          <w:p w:rsidR="007D2701" w:rsidRPr="00CD3030" w:rsidDel="00794C49" w:rsidRDefault="007D2701" w:rsidP="007D2701">
            <w:pPr>
              <w:pStyle w:val="NoSpacing"/>
              <w:rPr>
                <w:del w:id="823" w:author="Sohi_x2" w:date="2012-03-09T18:47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824" w:author="Sohi_x2" w:date="2012-03-09T18:39:00Z">
                  <w:rPr>
                    <w:del w:id="825" w:author="Sohi_x2" w:date="2012-03-09T18:47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del w:id="826" w:author="Sohi_x2" w:date="2012-03-09T18:47:00Z">
              <w:r w:rsidRPr="00CD3030" w:rsidDel="00794C49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rPrChange w:id="827" w:author="Sohi_x2" w:date="2012-03-09T18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restart - The user types “restart” to start a new game. </w:delText>
              </w:r>
            </w:del>
          </w:p>
          <w:p w:rsidR="007D2701" w:rsidRPr="00CD3030" w:rsidDel="00794C49" w:rsidRDefault="007D2701" w:rsidP="007D2701">
            <w:pPr>
              <w:pStyle w:val="NoSpacing"/>
              <w:rPr>
                <w:del w:id="828" w:author="Sohi_x2" w:date="2012-03-09T18:47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829" w:author="Sohi_x2" w:date="2012-03-09T18:39:00Z">
                  <w:rPr>
                    <w:del w:id="830" w:author="Sohi_x2" w:date="2012-03-09T18:47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del w:id="831" w:author="Sohi_x2" w:date="2012-03-09T18:47:00Z">
              <w:r w:rsidRPr="00CD3030" w:rsidDel="00794C49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rPrChange w:id="832" w:author="Sohi_x2" w:date="2012-03-09T18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>help - The user types “help” to display a help message about how to play the game, what are the rules, and what are the commands.</w:delText>
              </w:r>
            </w:del>
          </w:p>
          <w:p w:rsidR="007D2701" w:rsidRPr="00CD3030" w:rsidRDefault="007D2701" w:rsidP="007D270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833" w:author="Sohi_x2" w:date="2012-03-09T18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del w:id="834" w:author="Sohi_x2" w:date="2012-03-09T18:47:00Z">
              <w:r w:rsidRPr="00CD3030" w:rsidDel="00794C49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rPrChange w:id="835" w:author="Sohi_x2" w:date="2012-03-09T18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>score – the user types “score” to display the current score</w:delText>
              </w:r>
            </w:del>
          </w:p>
        </w:tc>
      </w:tr>
    </w:tbl>
    <w:p w:rsidR="0034117D" w:rsidRPr="00CD3030" w:rsidRDefault="0034117D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rPrChange w:id="836" w:author="Sohi_x2" w:date="2012-03-09T18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</w:p>
    <w:p w:rsidR="0034117D" w:rsidRPr="00CD3030" w:rsidRDefault="0034117D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rPrChange w:id="837" w:author="Sohi_x2" w:date="2012-03-09T18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</w:p>
    <w:p w:rsidR="0034117D" w:rsidRPr="00CD3030" w:rsidRDefault="0034117D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rPrChange w:id="838" w:author="Sohi_x2" w:date="2012-03-09T18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</w:p>
    <w:p w:rsidR="00B563ED" w:rsidRPr="00CD3030" w:rsidRDefault="00B563ED" w:rsidP="00307261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rPrChange w:id="839" w:author="Sohi_x2" w:date="2012-03-09T18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</w:p>
    <w:sectPr w:rsidR="00B563ED" w:rsidRPr="00CD3030" w:rsidSect="00413F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A6D23B6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31666F32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51DE0244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4FC2374C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DAB62708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DA2A045E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01A8E078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1FD2037E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32AEA4E0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">
    <w:nsid w:val="00000002"/>
    <w:multiLevelType w:val="hybridMultilevel"/>
    <w:tmpl w:val="00000002"/>
    <w:lvl w:ilvl="0" w:tplc="0944C2A2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5E2C1546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5F5CAFDE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6CBE286E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5F048422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889EB474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594ADB68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D4FED47A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0E6CA516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2">
    <w:nsid w:val="636B5061"/>
    <w:multiLevelType w:val="hybridMultilevel"/>
    <w:tmpl w:val="18AA8CE8"/>
    <w:lvl w:ilvl="0" w:tplc="58E6FBF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1D4AAE"/>
    <w:multiLevelType w:val="hybridMultilevel"/>
    <w:tmpl w:val="3C701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trackRevisions/>
  <w:defaultTabStop w:val="720"/>
  <w:noPunctuationKerning/>
  <w:characterSpacingControl w:val="doNotCompress"/>
  <w:compat/>
  <w:rsids>
    <w:rsidRoot w:val="00A77B3E"/>
    <w:rsid w:val="00011E70"/>
    <w:rsid w:val="000168D8"/>
    <w:rsid w:val="00055EB7"/>
    <w:rsid w:val="0006550B"/>
    <w:rsid w:val="000F2F00"/>
    <w:rsid w:val="0017715C"/>
    <w:rsid w:val="00187FA5"/>
    <w:rsid w:val="00193CED"/>
    <w:rsid w:val="001A7C28"/>
    <w:rsid w:val="001C6D00"/>
    <w:rsid w:val="002008DD"/>
    <w:rsid w:val="00246914"/>
    <w:rsid w:val="002A24CE"/>
    <w:rsid w:val="002A47EA"/>
    <w:rsid w:val="002E2331"/>
    <w:rsid w:val="00307261"/>
    <w:rsid w:val="0034117D"/>
    <w:rsid w:val="003F10FC"/>
    <w:rsid w:val="003F2005"/>
    <w:rsid w:val="00413F56"/>
    <w:rsid w:val="004717AD"/>
    <w:rsid w:val="004909F3"/>
    <w:rsid w:val="0054785D"/>
    <w:rsid w:val="00570F95"/>
    <w:rsid w:val="005C7EBD"/>
    <w:rsid w:val="005E680E"/>
    <w:rsid w:val="00692155"/>
    <w:rsid w:val="006A30E7"/>
    <w:rsid w:val="006C5E0A"/>
    <w:rsid w:val="006D5236"/>
    <w:rsid w:val="006F0968"/>
    <w:rsid w:val="0076454E"/>
    <w:rsid w:val="00792082"/>
    <w:rsid w:val="00794210"/>
    <w:rsid w:val="00794C49"/>
    <w:rsid w:val="0079764B"/>
    <w:rsid w:val="007D2701"/>
    <w:rsid w:val="007F3C2E"/>
    <w:rsid w:val="00812C0E"/>
    <w:rsid w:val="008210FB"/>
    <w:rsid w:val="008523D8"/>
    <w:rsid w:val="00901AEF"/>
    <w:rsid w:val="00A608B6"/>
    <w:rsid w:val="00A77B3E"/>
    <w:rsid w:val="00AA4D05"/>
    <w:rsid w:val="00B2026C"/>
    <w:rsid w:val="00B563ED"/>
    <w:rsid w:val="00C2032D"/>
    <w:rsid w:val="00C34CA8"/>
    <w:rsid w:val="00CD3030"/>
    <w:rsid w:val="00CE6B40"/>
    <w:rsid w:val="00D479AE"/>
    <w:rsid w:val="00DB26A6"/>
    <w:rsid w:val="00E32D5C"/>
    <w:rsid w:val="00E57BAF"/>
    <w:rsid w:val="00E6698B"/>
    <w:rsid w:val="00E66BF6"/>
    <w:rsid w:val="00EA243D"/>
    <w:rsid w:val="00EB5431"/>
    <w:rsid w:val="00EC1C38"/>
    <w:rsid w:val="00EE1683"/>
    <w:rsid w:val="00F77C6D"/>
    <w:rsid w:val="00FE6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3F56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A4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Revision">
    <w:name w:val="Revision"/>
    <w:hidden/>
    <w:uiPriority w:val="99"/>
    <w:semiHidden/>
    <w:rsid w:val="006D5236"/>
    <w:rPr>
      <w:rFonts w:ascii="Arial" w:eastAsia="Arial" w:hAnsi="Arial" w:cs="Arial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rsid w:val="006D52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D5236"/>
    <w:rPr>
      <w:rFonts w:ascii="Tahoma" w:eastAsia="Arial" w:hAnsi="Tahoma" w:cs="Tahoma"/>
      <w:color w:val="000000"/>
      <w:sz w:val="16"/>
      <w:szCs w:val="16"/>
    </w:rPr>
  </w:style>
  <w:style w:type="character" w:styleId="CommentReference">
    <w:name w:val="annotation reference"/>
    <w:rsid w:val="00CE6B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CE6B40"/>
    <w:rPr>
      <w:sz w:val="20"/>
      <w:szCs w:val="20"/>
    </w:rPr>
  </w:style>
  <w:style w:type="character" w:customStyle="1" w:styleId="CommentTextChar">
    <w:name w:val="Comment Text Char"/>
    <w:link w:val="CommentText"/>
    <w:rsid w:val="00CE6B40"/>
    <w:rPr>
      <w:rFonts w:ascii="Arial" w:eastAsia="Arial" w:hAnsi="Arial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rsid w:val="00CE6B40"/>
    <w:rPr>
      <w:b/>
      <w:bCs/>
    </w:rPr>
  </w:style>
  <w:style w:type="character" w:customStyle="1" w:styleId="CommentSubjectChar">
    <w:name w:val="Comment Subject Char"/>
    <w:link w:val="CommentSubject"/>
    <w:rsid w:val="00CE6B40"/>
    <w:rPr>
      <w:rFonts w:ascii="Arial" w:eastAsia="Arial" w:hAnsi="Arial" w:cs="Arial"/>
      <w:b/>
      <w:bCs/>
      <w:color w:val="000000"/>
    </w:rPr>
  </w:style>
  <w:style w:type="table" w:styleId="TableGrid">
    <w:name w:val="Table Grid"/>
    <w:basedOn w:val="TableNormal"/>
    <w:uiPriority w:val="59"/>
    <w:rsid w:val="00EA243D"/>
    <w:rPr>
      <w:rFonts w:eastAsia="Calibri"/>
      <w:sz w:val="24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87FA5"/>
    <w:rPr>
      <w:rFonts w:ascii="Arial" w:eastAsia="Arial" w:hAnsi="Arial" w:cs="Arial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187FA5"/>
    <w:pPr>
      <w:spacing w:after="200" w:line="240" w:lineRule="auto"/>
      <w:ind w:left="720"/>
      <w:contextualSpacing/>
    </w:pPr>
    <w:rPr>
      <w:rFonts w:ascii="Times New Roman" w:eastAsiaTheme="minorHAnsi" w:hAnsi="Times New Roman" w:cstheme="minorBidi"/>
      <w:color w:val="auto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31BB2-0F46-4239-B414-05412ABDC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10</Pages>
  <Words>1924</Words>
  <Characters>10969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Sohi_x2</dc:creator>
  <cp:lastModifiedBy>Sohi_x2</cp:lastModifiedBy>
  <cp:revision>8</cp:revision>
  <dcterms:created xsi:type="dcterms:W3CDTF">2012-03-10T01:14:00Z</dcterms:created>
  <dcterms:modified xsi:type="dcterms:W3CDTF">2012-03-10T02:47:00Z</dcterms:modified>
</cp:coreProperties>
</file>